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left="0" w:right="6" w:firstLine="0"/>
        <w:jc w:val="center"/>
        <w:rPr>
          <w:b w:val="1"/>
        </w:rPr>
      </w:pPr>
      <w:r w:rsidDel="00000000" w:rsidR="00000000" w:rsidRPr="00000000">
        <w:rPr>
          <w:b w:val="1"/>
          <w:rtl w:val="0"/>
        </w:rPr>
        <w:t xml:space="preserve">CONTENIDO PROPUESTA TECNICA Y ECONOMICA </w:t>
      </w:r>
    </w:p>
    <w:p w:rsidR="00000000" w:rsidDel="00000000" w:rsidP="00000000" w:rsidRDefault="00000000" w:rsidRPr="00000000" w14:paraId="00000002">
      <w:pPr>
        <w:spacing w:after="160" w:line="259" w:lineRule="auto"/>
        <w:ind w:left="0" w:right="6" w:firstLine="0"/>
        <w:jc w:val="center"/>
        <w:rPr/>
      </w:pPr>
      <w:r w:rsidDel="00000000" w:rsidR="00000000" w:rsidRPr="00000000">
        <w:rPr>
          <w:b w:val="1"/>
          <w:rtl w:val="0"/>
        </w:rPr>
        <w:t xml:space="preserve">QUAC-MEMORIZE</w:t>
      </w:r>
      <w:r w:rsidDel="00000000" w:rsidR="00000000" w:rsidRPr="00000000">
        <w:rPr>
          <w:rtl w:val="0"/>
        </w:rPr>
      </w:r>
    </w:p>
    <w:p w:rsidR="00000000" w:rsidDel="00000000" w:rsidP="00000000" w:rsidRDefault="00000000" w:rsidRPr="00000000" w14:paraId="00000003">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004">
      <w:pPr>
        <w:ind w:left="-5" w:firstLine="0"/>
        <w:rPr/>
      </w:pPr>
      <w:r w:rsidDel="00000000" w:rsidR="00000000" w:rsidRPr="00000000">
        <w:rPr>
          <w:rtl w:val="0"/>
        </w:rPr>
        <w:t xml:space="preserve">Una propuesta técnica y económica para un proyecto de software debe incluir los siguientes elementos: </w:t>
      </w:r>
    </w:p>
    <w:p w:rsidR="00000000" w:rsidDel="00000000" w:rsidP="00000000" w:rsidRDefault="00000000" w:rsidRPr="00000000" w14:paraId="00000005">
      <w:pPr>
        <w:spacing w:after="163" w:line="259" w:lineRule="auto"/>
        <w:ind w:left="0" w:firstLine="0"/>
        <w:jc w:val="left"/>
        <w:rPr/>
      </w:pPr>
      <w:r w:rsidDel="00000000" w:rsidR="00000000" w:rsidRPr="00000000">
        <w:rPr>
          <w:rtl w:val="0"/>
        </w:rPr>
        <w:t xml:space="preserve"> </w:t>
      </w:r>
    </w:p>
    <w:p w:rsidR="00000000" w:rsidDel="00000000" w:rsidP="00000000" w:rsidRDefault="00000000" w:rsidRPr="00000000" w14:paraId="00000006">
      <w:pPr>
        <w:numPr>
          <w:ilvl w:val="0"/>
          <w:numId w:val="11"/>
        </w:numPr>
        <w:ind w:left="10"/>
        <w:rPr/>
      </w:pPr>
      <w:r w:rsidDel="00000000" w:rsidR="00000000" w:rsidRPr="00000000">
        <w:rPr>
          <w:rtl w:val="0"/>
        </w:rPr>
        <w:t xml:space="preserve">Resumen ejecutivo: El resumen ejecutivo debe incluir información importante, como los objetivos del proyecto, los resultados esperados, los desafíos y las recomendaciones, y debe presentarlos de manera clara y concisa.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El proyecto aquac-memorize tiene como objetivo principal ofrecer una plataforma interactiva para el desarrollo y mantenimiento de la memoria a través de los siguientes tres juegos:</w:t>
      </w:r>
    </w:p>
    <w:p w:rsidR="00000000" w:rsidDel="00000000" w:rsidP="00000000" w:rsidRDefault="00000000" w:rsidRPr="00000000" w14:paraId="00000008">
      <w:pPr>
        <w:numPr>
          <w:ilvl w:val="0"/>
          <w:numId w:val="13"/>
        </w:numPr>
        <w:spacing w:after="280" w:before="280" w:line="240" w:lineRule="auto"/>
        <w:ind w:left="720" w:hanging="360"/>
        <w:jc w:val="left"/>
        <w:rPr>
          <w:color w:val="000000"/>
        </w:rPr>
      </w:pPr>
      <w:r w:rsidDel="00000000" w:rsidR="00000000" w:rsidRPr="00000000">
        <w:rPr>
          <w:b w:val="1"/>
          <w:i w:val="1"/>
          <w:color w:val="000000"/>
          <w:rtl w:val="0"/>
        </w:rPr>
        <w:t xml:space="preserve">Rompecabezas</w:t>
      </w:r>
      <w:r w:rsidDel="00000000" w:rsidR="00000000" w:rsidRPr="00000000">
        <w:rPr>
          <w:b w:val="1"/>
          <w:color w:val="000000"/>
          <w:rtl w:val="0"/>
        </w:rPr>
        <w:t xml:space="preserve">:</w:t>
      </w:r>
      <w:r w:rsidDel="00000000" w:rsidR="00000000" w:rsidRPr="00000000">
        <w:rPr>
          <w:color w:val="000000"/>
          <w:rtl w:val="0"/>
        </w:rPr>
        <w:t xml:space="preserve"> Potencia la concentración y la resolución de problemas armando el rompecabezas donde el usuario acomoda la dificultad como desee.</w:t>
      </w:r>
    </w:p>
    <w:p w:rsidR="00000000" w:rsidDel="00000000" w:rsidP="00000000" w:rsidRDefault="00000000" w:rsidRPr="00000000" w14:paraId="00000009">
      <w:pPr>
        <w:spacing w:after="280" w:before="280" w:line="240" w:lineRule="auto"/>
        <w:ind w:left="0" w:firstLine="0"/>
        <w:jc w:val="left"/>
        <w:rPr>
          <w:color w:val="000000"/>
        </w:rPr>
      </w:pP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0A">
      <w:pPr>
        <w:numPr>
          <w:ilvl w:val="0"/>
          <w:numId w:val="13"/>
        </w:numPr>
        <w:spacing w:after="280" w:before="280" w:line="240" w:lineRule="auto"/>
        <w:ind w:left="720" w:hanging="360"/>
        <w:jc w:val="left"/>
        <w:rPr>
          <w:color w:val="000000"/>
        </w:rPr>
      </w:pPr>
      <w:r w:rsidDel="00000000" w:rsidR="00000000" w:rsidRPr="00000000">
        <w:rPr>
          <w:b w:val="1"/>
          <w:i w:val="1"/>
          <w:color w:val="000000"/>
          <w:rtl w:val="0"/>
        </w:rPr>
        <w:t xml:space="preserve">Pareja de Cartas</w:t>
      </w:r>
      <w:r w:rsidDel="00000000" w:rsidR="00000000" w:rsidRPr="00000000">
        <w:rPr>
          <w:b w:val="1"/>
          <w:color w:val="000000"/>
          <w:rtl w:val="0"/>
        </w:rPr>
        <w:t xml:space="preserve">:</w:t>
      </w:r>
      <w:r w:rsidDel="00000000" w:rsidR="00000000" w:rsidRPr="00000000">
        <w:rPr>
          <w:color w:val="000000"/>
          <w:rtl w:val="0"/>
        </w:rPr>
        <w:t xml:space="preserve"> Refuerza la memoria visual y el reconocimiento de patrones, además de incluir el modo multijugador donde el usuario encontrara más diversión jugando con amigos.</w:t>
      </w:r>
    </w:p>
    <w:p w:rsidR="00000000" w:rsidDel="00000000" w:rsidP="00000000" w:rsidRDefault="00000000" w:rsidRPr="00000000" w14:paraId="0000000B">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0C">
      <w:pPr>
        <w:numPr>
          <w:ilvl w:val="0"/>
          <w:numId w:val="13"/>
        </w:numPr>
        <w:spacing w:after="280" w:before="280" w:line="240" w:lineRule="auto"/>
        <w:ind w:left="720" w:hanging="360"/>
        <w:jc w:val="left"/>
        <w:rPr>
          <w:color w:val="000000"/>
        </w:rPr>
      </w:pPr>
      <w:r w:rsidDel="00000000" w:rsidR="00000000" w:rsidRPr="00000000">
        <w:rPr>
          <w:b w:val="1"/>
          <w:i w:val="1"/>
          <w:rtl w:val="0"/>
        </w:rPr>
        <w:t xml:space="preserve">Wordlet</w:t>
      </w:r>
      <w:r w:rsidDel="00000000" w:rsidR="00000000" w:rsidRPr="00000000">
        <w:rPr>
          <w:b w:val="1"/>
          <w:color w:val="000000"/>
          <w:rtl w:val="0"/>
        </w:rPr>
        <w:t xml:space="preserve">:</w:t>
      </w:r>
      <w:r w:rsidDel="00000000" w:rsidR="00000000" w:rsidRPr="00000000">
        <w:rPr>
          <w:color w:val="000000"/>
          <w:rtl w:val="0"/>
        </w:rPr>
        <w:t xml:space="preserve"> Mejora la memoria asociativa y las habilidades de deducción, mediante las palabras que se van descifrando pistas conforme se va avanzando.</w:t>
      </w:r>
    </w:p>
    <w:p w:rsidR="00000000" w:rsidDel="00000000" w:rsidP="00000000" w:rsidRDefault="00000000" w:rsidRPr="00000000" w14:paraId="0000000D">
      <w:pPr>
        <w:spacing w:after="280" w:before="280" w:line="240" w:lineRule="auto"/>
        <w:ind w:left="0" w:firstLine="0"/>
        <w:jc w:val="left"/>
        <w:rPr>
          <w:color w:val="000000"/>
          <w:sz w:val="24"/>
          <w:szCs w:val="24"/>
        </w:rPr>
      </w:pPr>
      <w:r w:rsidDel="00000000" w:rsidR="00000000" w:rsidRPr="00000000">
        <w:rPr>
          <w:color w:val="000000"/>
          <w:rtl w:val="0"/>
        </w:rPr>
        <w:t xml:space="preserve">Todo el proyecto está ambientado en un estilo visual relajante basado en el océano y pixel art, proporcionando una experiencia estética entretenida</w:t>
      </w:r>
      <w:r w:rsidDel="00000000" w:rsidR="00000000" w:rsidRPr="00000000">
        <w:rPr>
          <w:color w:val="000000"/>
          <w:sz w:val="24"/>
          <w:szCs w:val="24"/>
          <w:rtl w:val="0"/>
        </w:rPr>
        <w:t xml:space="preserve">.</w:t>
      </w:r>
    </w:p>
    <w:p w:rsidR="00000000" w:rsidDel="00000000" w:rsidP="00000000" w:rsidRDefault="00000000" w:rsidRPr="00000000" w14:paraId="0000000E">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0F">
      <w:pPr>
        <w:spacing w:after="280" w:before="280" w:line="240" w:lineRule="auto"/>
        <w:ind w:left="0" w:firstLine="0"/>
        <w:jc w:val="left"/>
        <w:rPr>
          <w:b w:val="1"/>
          <w:color w:val="000000"/>
        </w:rPr>
      </w:pPr>
      <w:r w:rsidDel="00000000" w:rsidR="00000000" w:rsidRPr="00000000">
        <w:rPr>
          <w:b w:val="1"/>
          <w:color w:val="000000"/>
          <w:rtl w:val="0"/>
        </w:rPr>
        <w:t xml:space="preserve">Resultados Esperados:</w:t>
      </w:r>
    </w:p>
    <w:p w:rsidR="00000000" w:rsidDel="00000000" w:rsidP="00000000" w:rsidRDefault="00000000" w:rsidRPr="00000000" w14:paraId="00000010">
      <w:pPr>
        <w:spacing w:after="280" w:before="280" w:line="240" w:lineRule="auto"/>
        <w:ind w:left="0" w:firstLine="0"/>
        <w:jc w:val="left"/>
        <w:rPr>
          <w:color w:val="000000"/>
        </w:rPr>
      </w:pPr>
      <w:r w:rsidDel="00000000" w:rsidR="00000000" w:rsidRPr="00000000">
        <w:rPr>
          <w:color w:val="000000"/>
          <w:rtl w:val="0"/>
        </w:rPr>
        <w:t xml:space="preserve">Se espera que </w:t>
      </w:r>
      <w:r w:rsidDel="00000000" w:rsidR="00000000" w:rsidRPr="00000000">
        <w:rPr>
          <w:b w:val="1"/>
          <w:color w:val="000000"/>
          <w:rtl w:val="0"/>
        </w:rPr>
        <w:t xml:space="preserve">Aquac-Memorize</w:t>
      </w:r>
      <w:r w:rsidDel="00000000" w:rsidR="00000000" w:rsidRPr="00000000">
        <w:rPr>
          <w:color w:val="000000"/>
          <w:rtl w:val="0"/>
        </w:rPr>
        <w:t xml:space="preserve"> no solo sea un proyecto entretenido, sino también una herramienta eficaz para estimular la memoria. Los jugadores podrán interactuar en un entorno visualmente atractivo mientras desarrollan habilidades cognitivas. El modo multijugador del juego de buscar parejas ofrece una entretenimiento a otro nivel pues se logra que los usuarios jueguen con amigos, aumentando la competitividad y el entretenimiento del usuario con el juego.</w:t>
      </w:r>
    </w:p>
    <w:p w:rsidR="00000000" w:rsidDel="00000000" w:rsidP="00000000" w:rsidRDefault="00000000" w:rsidRPr="00000000" w14:paraId="00000011">
      <w:pPr>
        <w:spacing w:after="280" w:before="280" w:line="240" w:lineRule="auto"/>
        <w:ind w:left="0" w:firstLine="0"/>
        <w:jc w:val="left"/>
        <w:rPr>
          <w:b w:val="1"/>
          <w:color w:val="000000"/>
        </w:rPr>
      </w:pPr>
      <w:r w:rsidDel="00000000" w:rsidR="00000000" w:rsidRPr="00000000">
        <w:rPr>
          <w:b w:val="1"/>
          <w:color w:val="000000"/>
          <w:rtl w:val="0"/>
        </w:rPr>
        <w:t xml:space="preserve">Desafíos</w:t>
      </w:r>
    </w:p>
    <w:p w:rsidR="00000000" w:rsidDel="00000000" w:rsidP="00000000" w:rsidRDefault="00000000" w:rsidRPr="00000000" w14:paraId="00000012">
      <w:pPr>
        <w:numPr>
          <w:ilvl w:val="0"/>
          <w:numId w:val="1"/>
        </w:numPr>
        <w:spacing w:after="0" w:before="280" w:line="240" w:lineRule="auto"/>
        <w:ind w:left="720" w:hanging="360"/>
        <w:jc w:val="left"/>
        <w:rPr>
          <w:color w:val="000000"/>
        </w:rPr>
      </w:pPr>
      <w:r w:rsidDel="00000000" w:rsidR="00000000" w:rsidRPr="00000000">
        <w:rPr>
          <w:b w:val="1"/>
          <w:color w:val="000000"/>
          <w:rtl w:val="0"/>
        </w:rPr>
        <w:t xml:space="preserve">Integración visual:</w:t>
      </w:r>
      <w:r w:rsidDel="00000000" w:rsidR="00000000" w:rsidRPr="00000000">
        <w:rPr>
          <w:color w:val="000000"/>
          <w:rtl w:val="0"/>
        </w:rPr>
        <w:t xml:space="preserve"> Asegurar que el estilo de océano y pixel</w:t>
      </w:r>
      <w:r w:rsidDel="00000000" w:rsidR="00000000" w:rsidRPr="00000000">
        <w:rPr>
          <w:b w:val="1"/>
          <w:color w:val="000000"/>
          <w:rtl w:val="0"/>
        </w:rPr>
        <w:t xml:space="preserve"> </w:t>
      </w:r>
      <w:r w:rsidDel="00000000" w:rsidR="00000000" w:rsidRPr="00000000">
        <w:rPr>
          <w:color w:val="000000"/>
          <w:rtl w:val="0"/>
        </w:rPr>
        <w:t xml:space="preserve">art sea atractivo en los tres juegos.</w:t>
      </w:r>
    </w:p>
    <w:p w:rsidR="00000000" w:rsidDel="00000000" w:rsidP="00000000" w:rsidRDefault="00000000" w:rsidRPr="00000000" w14:paraId="00000013">
      <w:pPr>
        <w:numPr>
          <w:ilvl w:val="0"/>
          <w:numId w:val="1"/>
        </w:numPr>
        <w:spacing w:after="280" w:before="0" w:line="240" w:lineRule="auto"/>
        <w:ind w:left="720" w:hanging="360"/>
        <w:jc w:val="left"/>
        <w:rPr>
          <w:color w:val="000000"/>
        </w:rPr>
      </w:pPr>
      <w:r w:rsidDel="00000000" w:rsidR="00000000" w:rsidRPr="00000000">
        <w:rPr>
          <w:b w:val="1"/>
          <w:color w:val="000000"/>
          <w:rtl w:val="0"/>
        </w:rPr>
        <w:t xml:space="preserve">Diversión y beneficio cognitivo:</w:t>
      </w:r>
      <w:r w:rsidDel="00000000" w:rsidR="00000000" w:rsidRPr="00000000">
        <w:rPr>
          <w:color w:val="000000"/>
          <w:rtl w:val="0"/>
        </w:rPr>
        <w:t xml:space="preserve"> Diseñar juegos que mantengan el equilibrio entre entretenimiento y utilidad para la memoria.</w:t>
      </w:r>
    </w:p>
    <w:p w:rsidR="00000000" w:rsidDel="00000000" w:rsidP="00000000" w:rsidRDefault="00000000" w:rsidRPr="00000000" w14:paraId="00000014">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15">
      <w:pPr>
        <w:numPr>
          <w:ilvl w:val="0"/>
          <w:numId w:val="1"/>
        </w:numPr>
        <w:spacing w:after="280" w:before="280" w:line="240" w:lineRule="auto"/>
        <w:ind w:left="720" w:hanging="360"/>
        <w:jc w:val="left"/>
        <w:rPr>
          <w:color w:val="000000"/>
        </w:rPr>
      </w:pPr>
      <w:r w:rsidDel="00000000" w:rsidR="00000000" w:rsidRPr="00000000">
        <w:rPr>
          <w:b w:val="1"/>
          <w:color w:val="000000"/>
          <w:rtl w:val="0"/>
        </w:rPr>
        <w:t xml:space="preserve">Implementación multijugador:</w:t>
      </w:r>
      <w:r w:rsidDel="00000000" w:rsidR="00000000" w:rsidRPr="00000000">
        <w:rPr>
          <w:color w:val="000000"/>
          <w:rtl w:val="0"/>
        </w:rPr>
        <w:t xml:space="preserve"> Asegurar una experiencia fluida y sin interrupciones en el modo multijugador, en el juego de cartas.</w:t>
      </w:r>
    </w:p>
    <w:p w:rsidR="00000000" w:rsidDel="00000000" w:rsidP="00000000" w:rsidRDefault="00000000" w:rsidRPr="00000000" w14:paraId="00000016">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17">
      <w:pPr>
        <w:numPr>
          <w:ilvl w:val="0"/>
          <w:numId w:val="1"/>
        </w:numPr>
        <w:spacing w:after="280" w:before="280" w:line="240" w:lineRule="auto"/>
        <w:ind w:left="720" w:hanging="360"/>
        <w:jc w:val="left"/>
        <w:rPr>
          <w:color w:val="000000"/>
        </w:rPr>
      </w:pPr>
      <w:r w:rsidDel="00000000" w:rsidR="00000000" w:rsidRPr="00000000">
        <w:rPr>
          <w:b w:val="1"/>
          <w:color w:val="000000"/>
          <w:rtl w:val="0"/>
        </w:rPr>
        <w:t xml:space="preserve">Dificultad adaptativa:</w:t>
      </w:r>
      <w:r w:rsidDel="00000000" w:rsidR="00000000" w:rsidRPr="00000000">
        <w:rPr>
          <w:color w:val="000000"/>
          <w:rtl w:val="0"/>
        </w:rPr>
        <w:t xml:space="preserve"> Ajustar la dificultad de los juegos para satisfacer a jugadores con diferentes habilidades cognitivas en el juego de rompecabezas.</w:t>
      </w:r>
    </w:p>
    <w:p w:rsidR="00000000" w:rsidDel="00000000" w:rsidP="00000000" w:rsidRDefault="00000000" w:rsidRPr="00000000" w14:paraId="00000018">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19">
      <w:pPr>
        <w:spacing w:after="280" w:before="280" w:line="240" w:lineRule="auto"/>
        <w:ind w:left="0" w:firstLine="0"/>
        <w:jc w:val="left"/>
        <w:rPr>
          <w:b w:val="1"/>
          <w:color w:val="000000"/>
        </w:rPr>
      </w:pPr>
      <w:r w:rsidDel="00000000" w:rsidR="00000000" w:rsidRPr="00000000">
        <w:rPr>
          <w:b w:val="1"/>
          <w:color w:val="000000"/>
          <w:rtl w:val="0"/>
        </w:rPr>
        <w:t xml:space="preserve">Recomendaciones</w:t>
      </w:r>
    </w:p>
    <w:p w:rsidR="00000000" w:rsidDel="00000000" w:rsidP="00000000" w:rsidRDefault="00000000" w:rsidRPr="00000000" w14:paraId="0000001A">
      <w:pPr>
        <w:numPr>
          <w:ilvl w:val="0"/>
          <w:numId w:val="2"/>
        </w:numPr>
        <w:spacing w:after="280" w:before="280" w:line="240" w:lineRule="auto"/>
        <w:ind w:left="720" w:hanging="360"/>
        <w:jc w:val="left"/>
        <w:rPr>
          <w:color w:val="000000"/>
        </w:rPr>
      </w:pPr>
      <w:r w:rsidDel="00000000" w:rsidR="00000000" w:rsidRPr="00000000">
        <w:rPr>
          <w:b w:val="1"/>
          <w:color w:val="000000"/>
          <w:rtl w:val="0"/>
        </w:rPr>
        <w:t xml:space="preserve">Pruebas con usuarios:</w:t>
      </w:r>
      <w:r w:rsidDel="00000000" w:rsidR="00000000" w:rsidRPr="00000000">
        <w:rPr>
          <w:color w:val="000000"/>
          <w:rtl w:val="0"/>
        </w:rPr>
        <w:t xml:space="preserve"> Realizar pruebas con diferentes tipos de jugadores para ajustar la dificultad y garantizar que los juegos sean desafiantes y divertidos.</w:t>
      </w:r>
    </w:p>
    <w:p w:rsidR="00000000" w:rsidDel="00000000" w:rsidP="00000000" w:rsidRDefault="00000000" w:rsidRPr="00000000" w14:paraId="0000001B">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1C">
      <w:pPr>
        <w:numPr>
          <w:ilvl w:val="0"/>
          <w:numId w:val="2"/>
        </w:numPr>
        <w:spacing w:after="280" w:before="280" w:line="240" w:lineRule="auto"/>
        <w:ind w:left="720" w:hanging="360"/>
        <w:jc w:val="left"/>
        <w:rPr>
          <w:color w:val="000000"/>
        </w:rPr>
      </w:pPr>
      <w:r w:rsidDel="00000000" w:rsidR="00000000" w:rsidRPr="00000000">
        <w:rPr>
          <w:b w:val="1"/>
          <w:color w:val="000000"/>
          <w:rtl w:val="0"/>
        </w:rPr>
        <w:t xml:space="preserve">Expansión de funciones:</w:t>
      </w:r>
      <w:r w:rsidDel="00000000" w:rsidR="00000000" w:rsidRPr="00000000">
        <w:rPr>
          <w:color w:val="000000"/>
          <w:rtl w:val="0"/>
        </w:rPr>
        <w:t xml:space="preserve"> Explorar opciones como la inclusión de niveles personalizables, estadísticas de progreso y nuevos modos multijugador en futuros desarrollos.</w:t>
      </w:r>
    </w:p>
    <w:p w:rsidR="00000000" w:rsidDel="00000000" w:rsidP="00000000" w:rsidRDefault="00000000" w:rsidRPr="00000000" w14:paraId="0000001D">
      <w:pPr>
        <w:spacing w:after="280" w:before="280" w:line="240" w:lineRule="auto"/>
        <w:ind w:left="0" w:firstLine="0"/>
        <w:jc w:val="left"/>
        <w:rPr>
          <w:color w:val="000000"/>
        </w:rPr>
      </w:pPr>
      <w:r w:rsidDel="00000000" w:rsidR="00000000" w:rsidRPr="00000000">
        <w:rPr>
          <w:rtl w:val="0"/>
        </w:rPr>
      </w:r>
    </w:p>
    <w:p w:rsidR="00000000" w:rsidDel="00000000" w:rsidP="00000000" w:rsidRDefault="00000000" w:rsidRPr="00000000" w14:paraId="0000001E">
      <w:pPr>
        <w:numPr>
          <w:ilvl w:val="0"/>
          <w:numId w:val="2"/>
        </w:numPr>
        <w:spacing w:after="280" w:before="280" w:line="240" w:lineRule="auto"/>
        <w:ind w:left="720" w:hanging="360"/>
        <w:jc w:val="left"/>
        <w:rPr>
          <w:color w:val="000000"/>
        </w:rPr>
      </w:pPr>
      <w:r w:rsidDel="00000000" w:rsidR="00000000" w:rsidRPr="00000000">
        <w:rPr>
          <w:b w:val="1"/>
          <w:color w:val="000000"/>
          <w:rtl w:val="0"/>
        </w:rPr>
        <w:t xml:space="preserve">Optimización visual:</w:t>
      </w:r>
      <w:r w:rsidDel="00000000" w:rsidR="00000000" w:rsidRPr="00000000">
        <w:rPr>
          <w:color w:val="000000"/>
          <w:rtl w:val="0"/>
        </w:rPr>
        <w:t xml:space="preserve"> Refinar el estilo visual de océano y pixel art para mantener el interés y asegurar una experiencia visual armoniosa.</w:t>
      </w:r>
    </w:p>
    <w:p w:rsidR="00000000" w:rsidDel="00000000" w:rsidP="00000000" w:rsidRDefault="00000000" w:rsidRPr="00000000" w14:paraId="0000001F">
      <w:pPr>
        <w:spacing w:after="280" w:before="280" w:line="240" w:lineRule="auto"/>
        <w:ind w:left="0" w:firstLine="0"/>
        <w:jc w:val="left"/>
        <w:rPr>
          <w:color w:val="000000"/>
        </w:rPr>
      </w:pPr>
      <w:r w:rsidDel="00000000" w:rsidR="00000000" w:rsidRPr="00000000">
        <w:rPr>
          <w:color w:val="000000"/>
          <w:rtl w:val="0"/>
        </w:rPr>
        <w:t xml:space="preserve">En conclusión, </w:t>
      </w:r>
      <w:r w:rsidDel="00000000" w:rsidR="00000000" w:rsidRPr="00000000">
        <w:rPr>
          <w:b w:val="1"/>
          <w:color w:val="000000"/>
          <w:rtl w:val="0"/>
        </w:rPr>
        <w:t xml:space="preserve">Aquac-Memorize</w:t>
      </w:r>
      <w:r w:rsidDel="00000000" w:rsidR="00000000" w:rsidRPr="00000000">
        <w:rPr>
          <w:color w:val="000000"/>
          <w:rtl w:val="0"/>
        </w:rPr>
        <w:t xml:space="preserve"> combina entretenimiento, desarrollo cognitivo y un diseño entretenido, especialmente potenciado por el modo multijugador en el juego de cartas, ofreciendo un enfoque equilibrado entre diversión y estímulo mental.</w:t>
      </w:r>
    </w:p>
    <w:p w:rsidR="00000000" w:rsidDel="00000000" w:rsidP="00000000" w:rsidRDefault="00000000" w:rsidRPr="00000000" w14:paraId="00000020">
      <w:pPr>
        <w:ind w:left="0" w:firstLine="0"/>
        <w:rPr/>
      </w:pPr>
      <w:r w:rsidDel="00000000" w:rsidR="00000000" w:rsidRPr="00000000">
        <w:rPr>
          <w:rtl w:val="0"/>
        </w:rPr>
        <w:br w:type="textWrapping"/>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1"/>
        </w:numPr>
        <w:ind w:left="10"/>
        <w:rPr/>
      </w:pPr>
      <w:r w:rsidDel="00000000" w:rsidR="00000000" w:rsidRPr="00000000">
        <w:rPr>
          <w:rtl w:val="0"/>
        </w:rPr>
        <w:t xml:space="preserve">Introducción: Tiene como objetivo presentar el tema y los objetivos que se tratarán en el documento, y atraer el interés del lector.</w:t>
      </w:r>
      <w:r w:rsidDel="00000000" w:rsidR="00000000" w:rsidRPr="00000000">
        <w:rPr>
          <w:rFonts w:ascii="Calibri" w:cs="Calibri" w:eastAsia="Calibri" w:hAnsi="Calibri"/>
          <w:rtl w:val="0"/>
        </w:rPr>
        <w:t xml:space="preserve"> </w:t>
      </w:r>
      <w:r w:rsidDel="00000000" w:rsidR="00000000" w:rsidRPr="00000000">
        <w:rPr>
          <w:rtl w:val="0"/>
        </w:rPr>
        <w:t xml:space="preserve">Es importante que la introducción sea clara, concisa y atractiva, para que el lector se sienta motivado a continuar leyendo el documento completo.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RTA:</w:t>
      </w:r>
    </w:p>
    <w:p w:rsidR="00000000" w:rsidDel="00000000" w:rsidP="00000000" w:rsidRDefault="00000000" w:rsidRPr="00000000" w14:paraId="0000002A">
      <w:pPr>
        <w:pStyle w:val="Heading2"/>
        <w:rPr>
          <w:rFonts w:ascii="Arial" w:cs="Arial" w:eastAsia="Arial" w:hAnsi="Arial"/>
          <w:color w:val="000000"/>
          <w:sz w:val="22"/>
          <w:szCs w:val="22"/>
        </w:rPr>
      </w:pPr>
      <w:r w:rsidDel="00000000" w:rsidR="00000000" w:rsidRPr="00000000">
        <w:rPr>
          <w:rtl w:val="0"/>
        </w:rPr>
        <w:br w:type="textWrapping"/>
      </w:r>
      <w:r w:rsidDel="00000000" w:rsidR="00000000" w:rsidRPr="00000000">
        <w:rPr>
          <w:rFonts w:ascii="Arial" w:cs="Arial" w:eastAsia="Arial" w:hAnsi="Arial"/>
          <w:sz w:val="22"/>
          <w:szCs w:val="22"/>
          <w:rtl w:val="0"/>
        </w:rPr>
        <w:t xml:space="preserve">Introducción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 diseñado para ofrecer una experiencia interactiva que combina entretenimiento y desarrollo cognitivo. A través de tres juegos: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rompecabezas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pareja de cartas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Worldlet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busca estimular la memoria de los jugadores de manera divertida y desafiante. Con una temática visual inspirada en el océano y el pixel art,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solo invita a los usuarios a disfrutar de los juegos, sino que también los motiva a ejercitar su mente. El objetivo es atraer a los usuarios con una experiencia visual entretenida, mientras se promueve el fortalecimiento de sus habilidades cognitivas mediante la práctica constante en cada uno de los juegos. Al explorar las características del proyecto, se mostrará cómo cada juego aporta de manera única al desarrollo de la memoria, y se destacarán los aspectos clave que hacen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proyecto pensado en el entrenamiento mental, especialmente en un entorno de entretenimiento.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1"/>
        </w:numPr>
        <w:ind w:left="10"/>
        <w:rPr/>
      </w:pPr>
      <w:r w:rsidDel="00000000" w:rsidR="00000000" w:rsidRPr="00000000">
        <w:rPr>
          <w:rtl w:val="0"/>
        </w:rPr>
        <w:t xml:space="preserve">Descripción del proyecto: Una descripción detallada de los objetivos, requisitos y características del proyecto. La descripción del proyecto debe comenzar con una declaración clara del problema o la necesidad que se está abordando, y debe explicar cómo el proyecto propuesto ayudará a resolver o satisfacer esta necesidad. Además, se debe proporcionar información sobre el mercado o la industria en la que se encuentra el proyecto, así como sobre los competidores y las oportunidades de crecimiento.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Descripción del Proyecto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surge como respuesta a un problema creciente: la falta de interés de las personas en participar en juegos que estimulen la memoria. En la actualidad, muchos juegos orientados al desarrollo cognitivo tienden a ser percibidos como aburridos o monótonos, lo que desmotiva a los usuarios a seguir jugándolos.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fue creado para abordar esta necesidad, ofreciendo una solución innovadora que combina</w:t>
      </w:r>
      <w:r w:rsidDel="00000000" w:rsidR="00000000" w:rsidRPr="00000000">
        <w:rPr>
          <w:i w:val="0"/>
          <w:smallCaps w:val="0"/>
          <w:strike w:val="0"/>
          <w:color w:val="000000"/>
          <w:sz w:val="22"/>
          <w:szCs w:val="22"/>
          <w:u w:val="none"/>
          <w:shd w:fill="auto" w:val="clear"/>
          <w:vertAlign w:val="baseline"/>
          <w:rtl w:val="0"/>
        </w:rPr>
        <w:t xml:space="preserve"> entretenimiento con estimulación mental a través de tres juegos diseñados para ejercitar la memoria de manera divertid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35">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Objetivos del Proyecto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principal objetivo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proporcionar una plataforma de juegos que permita a los usuarios entrenar su memoria mientras disfrutan de una experiencia atractiva. Los juegos incluidos en el proyecto son:</w:t>
      </w:r>
    </w:p>
    <w:p w:rsidR="00000000" w:rsidDel="00000000" w:rsidP="00000000" w:rsidRDefault="00000000" w:rsidRPr="00000000" w14:paraId="00000037">
      <w:pPr>
        <w:numPr>
          <w:ilvl w:val="0"/>
          <w:numId w:val="3"/>
        </w:numPr>
        <w:spacing w:after="280" w:before="280" w:line="240" w:lineRule="auto"/>
        <w:ind w:left="720" w:hanging="360"/>
        <w:jc w:val="left"/>
        <w:rPr>
          <w:b w:val="0"/>
        </w:rPr>
      </w:pPr>
      <w:r w:rsidDel="00000000" w:rsidR="00000000" w:rsidRPr="00000000">
        <w:rPr>
          <w:b w:val="1"/>
          <w:rtl w:val="0"/>
        </w:rPr>
        <w:t xml:space="preserve">Rompecabezas</w:t>
      </w:r>
      <w:r w:rsidDel="00000000" w:rsidR="00000000" w:rsidRPr="00000000">
        <w:rPr>
          <w:rtl w:val="0"/>
        </w:rPr>
      </w:r>
    </w:p>
    <w:p w:rsidR="00000000" w:rsidDel="00000000" w:rsidP="00000000" w:rsidRDefault="00000000" w:rsidRPr="00000000" w14:paraId="00000038">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39">
      <w:pPr>
        <w:numPr>
          <w:ilvl w:val="0"/>
          <w:numId w:val="3"/>
        </w:numPr>
        <w:spacing w:after="280" w:before="280" w:line="240" w:lineRule="auto"/>
        <w:ind w:left="720" w:hanging="360"/>
        <w:jc w:val="left"/>
        <w:rPr>
          <w:b w:val="0"/>
        </w:rPr>
      </w:pPr>
      <w:r w:rsidDel="00000000" w:rsidR="00000000" w:rsidRPr="00000000">
        <w:rPr>
          <w:b w:val="1"/>
          <w:rtl w:val="0"/>
        </w:rPr>
        <w:t xml:space="preserve">Pareja de Cartas</w:t>
      </w:r>
      <w:r w:rsidDel="00000000" w:rsidR="00000000" w:rsidRPr="00000000">
        <w:rPr>
          <w:rtl w:val="0"/>
        </w:rPr>
      </w:r>
    </w:p>
    <w:p w:rsidR="00000000" w:rsidDel="00000000" w:rsidP="00000000" w:rsidRDefault="00000000" w:rsidRPr="00000000" w14:paraId="0000003A">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3B">
      <w:pPr>
        <w:numPr>
          <w:ilvl w:val="0"/>
          <w:numId w:val="3"/>
        </w:numPr>
        <w:spacing w:after="280" w:before="280" w:line="240" w:lineRule="auto"/>
        <w:ind w:left="720" w:hanging="360"/>
        <w:jc w:val="left"/>
        <w:rPr/>
      </w:pPr>
      <w:r w:rsidDel="00000000" w:rsidR="00000000" w:rsidRPr="00000000">
        <w:rPr>
          <w:b w:val="1"/>
          <w:i w:val="1"/>
          <w:rtl w:val="0"/>
        </w:rPr>
        <w:t xml:space="preserve">Worldlet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juegos están diseñados no solo para entretener, sino también para motivar a los usuarios a volver a jugar, manteniendo sus habilidades cognitivas en constante entrenamiento.</w:t>
      </w:r>
    </w:p>
    <w:p w:rsidR="00000000" w:rsidDel="00000000" w:rsidP="00000000" w:rsidRDefault="00000000" w:rsidRPr="00000000" w14:paraId="0000003D">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Requisitos y Características</w:t>
      </w:r>
    </w:p>
    <w:p w:rsidR="00000000" w:rsidDel="00000000" w:rsidP="00000000" w:rsidRDefault="00000000" w:rsidRPr="00000000" w14:paraId="0000003E">
      <w:pPr>
        <w:numPr>
          <w:ilvl w:val="0"/>
          <w:numId w:val="4"/>
        </w:numPr>
        <w:spacing w:after="280" w:before="280" w:line="240" w:lineRule="auto"/>
        <w:ind w:left="720" w:hanging="360"/>
        <w:jc w:val="left"/>
        <w:rPr/>
      </w:pPr>
      <w:r w:rsidDel="00000000" w:rsidR="00000000" w:rsidRPr="00000000">
        <w:rPr>
          <w:b w:val="1"/>
          <w:rtl w:val="0"/>
        </w:rPr>
        <w:t xml:space="preserve">Estilo visual:</w:t>
      </w:r>
      <w:r w:rsidDel="00000000" w:rsidR="00000000" w:rsidRPr="00000000">
        <w:rPr>
          <w:rtl w:val="0"/>
        </w:rPr>
        <w:t xml:space="preserve"> El proyecto utiliza una estética basada en el océano y pixel art, lo que lo hace visualmente atractivo para un público amplio y diverso.</w:t>
      </w:r>
    </w:p>
    <w:p w:rsidR="00000000" w:rsidDel="00000000" w:rsidP="00000000" w:rsidRDefault="00000000" w:rsidRPr="00000000" w14:paraId="0000003F">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40">
      <w:pPr>
        <w:numPr>
          <w:ilvl w:val="0"/>
          <w:numId w:val="4"/>
        </w:numPr>
        <w:spacing w:after="280" w:before="280" w:line="240" w:lineRule="auto"/>
        <w:ind w:left="720" w:hanging="360"/>
        <w:jc w:val="left"/>
        <w:rPr/>
      </w:pPr>
      <w:r w:rsidDel="00000000" w:rsidR="00000000" w:rsidRPr="00000000">
        <w:rPr>
          <w:b w:val="1"/>
          <w:rtl w:val="0"/>
        </w:rPr>
        <w:t xml:space="preserve">Modo multijugador:</w:t>
      </w:r>
      <w:r w:rsidDel="00000000" w:rsidR="00000000" w:rsidRPr="00000000">
        <w:rPr>
          <w:rtl w:val="0"/>
        </w:rPr>
        <w:t xml:space="preserve"> El juego de cartas incluye un modo multijugador que fomenta la competitividad y el juego social.</w:t>
      </w:r>
    </w:p>
    <w:p w:rsidR="00000000" w:rsidDel="00000000" w:rsidP="00000000" w:rsidRDefault="00000000" w:rsidRPr="00000000" w14:paraId="00000041">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42">
      <w:pPr>
        <w:numPr>
          <w:ilvl w:val="0"/>
          <w:numId w:val="4"/>
        </w:numPr>
        <w:spacing w:after="280" w:before="280" w:line="240" w:lineRule="auto"/>
        <w:ind w:left="720" w:hanging="360"/>
        <w:jc w:val="left"/>
        <w:rPr/>
      </w:pPr>
      <w:r w:rsidDel="00000000" w:rsidR="00000000" w:rsidRPr="00000000">
        <w:rPr>
          <w:b w:val="1"/>
          <w:rtl w:val="0"/>
        </w:rPr>
        <w:t xml:space="preserve">Dificultad adaptativa:</w:t>
      </w:r>
      <w:r w:rsidDel="00000000" w:rsidR="00000000" w:rsidRPr="00000000">
        <w:rPr>
          <w:rtl w:val="0"/>
        </w:rPr>
        <w:t xml:space="preserve"> Cada juego ofrece diferentes niveles de dificultad, ajustándose a las habilidades de los jugadores.</w:t>
      </w:r>
    </w:p>
    <w:p w:rsidR="00000000" w:rsidDel="00000000" w:rsidP="00000000" w:rsidRDefault="00000000" w:rsidRPr="00000000" w14:paraId="00000043">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44">
      <w:pPr>
        <w:numPr>
          <w:ilvl w:val="0"/>
          <w:numId w:val="4"/>
        </w:numPr>
        <w:spacing w:after="280" w:before="280" w:line="240" w:lineRule="auto"/>
        <w:ind w:left="720" w:hanging="360"/>
        <w:jc w:val="left"/>
        <w:rPr/>
      </w:pPr>
      <w:r w:rsidDel="00000000" w:rsidR="00000000" w:rsidRPr="00000000">
        <w:rPr>
          <w:b w:val="1"/>
          <w:rtl w:val="0"/>
        </w:rPr>
        <w:t xml:space="preserve">Accesibilidad local:</w:t>
      </w:r>
      <w:r w:rsidDel="00000000" w:rsidR="00000000" w:rsidRPr="00000000">
        <w:rPr>
          <w:rtl w:val="0"/>
        </w:rPr>
        <w:t xml:space="preserve"> Actualmente, el proyecto está planeado para lanzarse localmente, con una posible expansión en fases posteriores.</w:t>
      </w:r>
    </w:p>
    <w:p w:rsidR="00000000" w:rsidDel="00000000" w:rsidP="00000000" w:rsidRDefault="00000000" w:rsidRPr="00000000" w14:paraId="00000045">
      <w:pPr>
        <w:spacing w:after="280" w:before="280" w:line="240" w:lineRule="auto"/>
        <w:ind w:left="0" w:firstLine="0"/>
        <w:jc w:val="left"/>
        <w:rPr/>
      </w:pPr>
      <w:r w:rsidDel="00000000" w:rsidR="00000000" w:rsidRPr="00000000">
        <w:rPr>
          <w:rtl w:val="0"/>
        </w:rPr>
      </w:r>
    </w:p>
    <w:p w:rsidR="00000000" w:rsidDel="00000000" w:rsidP="00000000" w:rsidRDefault="00000000" w:rsidRPr="00000000" w14:paraId="00000046">
      <w:pPr>
        <w:numPr>
          <w:ilvl w:val="0"/>
          <w:numId w:val="4"/>
        </w:numPr>
        <w:spacing w:after="280" w:before="280" w:line="240" w:lineRule="auto"/>
        <w:ind w:left="720" w:hanging="360"/>
        <w:jc w:val="left"/>
        <w:rPr/>
      </w:pPr>
      <w:r w:rsidDel="00000000" w:rsidR="00000000" w:rsidRPr="00000000">
        <w:rPr>
          <w:b w:val="1"/>
          <w:rtl w:val="0"/>
        </w:rPr>
        <w:t xml:space="preserve">Experiencia de entretenimiento:</w:t>
      </w:r>
      <w:r w:rsidDel="00000000" w:rsidR="00000000" w:rsidRPr="00000000">
        <w:rPr>
          <w:rtl w:val="0"/>
        </w:rPr>
        <w:t xml:space="preserve"> El diseño y la jugabilidad están pensados para mantener a los jugadores atraídos y motivados a seguir entrenando su memoria.</w:t>
      </w:r>
    </w:p>
    <w:p w:rsidR="00000000" w:rsidDel="00000000" w:rsidP="00000000" w:rsidRDefault="00000000" w:rsidRPr="00000000" w14:paraId="00000047">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Mercado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 dirigido inicialmente a un mercado local, con la intención de atraer a personas interesadas en juegos que no </w:t>
      </w:r>
      <w:r w:rsidDel="00000000" w:rsidR="00000000" w:rsidRPr="00000000">
        <w:rPr>
          <w:rtl w:val="0"/>
        </w:rPr>
        <w:t xml:space="preserve">solo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entretengan, sino que también ofrezcan beneficios cognitivos. Aunque existen juegos similares en la industria, como aplicaciones de entrenamiento cerebral o los demás proyectos que tienen el mismo objetivo, </w:t>
      </w:r>
      <w:r w:rsidDel="00000000" w:rsidR="00000000" w:rsidRPr="00000000">
        <w:rPr>
          <w:i w:val="0"/>
          <w:smallCaps w:val="0"/>
          <w:strike w:val="0"/>
          <w:color w:val="000000"/>
          <w:sz w:val="22"/>
          <w:szCs w:val="22"/>
          <w:u w:val="none"/>
          <w:shd w:fill="auto" w:val="clear"/>
          <w:vertAlign w:val="baseline"/>
          <w:rtl w:val="0"/>
        </w:rPr>
        <w:t xml:space="preserve">Aquac-Memorize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diferencia por su enfoque en ofrecer una experiencia de </w:t>
      </w:r>
      <w:r w:rsidDel="00000000" w:rsidR="00000000" w:rsidRPr="00000000">
        <w:rPr>
          <w:i w:val="0"/>
          <w:smallCaps w:val="0"/>
          <w:strike w:val="0"/>
          <w:color w:val="000000"/>
          <w:sz w:val="22"/>
          <w:szCs w:val="22"/>
          <w:u w:val="none"/>
          <w:shd w:fill="auto" w:val="clear"/>
          <w:vertAlign w:val="baseline"/>
          <w:rtl w:val="0"/>
        </w:rPr>
        <w:t xml:space="preserve">alta calidad visual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su integración de un modo multijugador en el juego de cartas, lo que agrega un elemento social que es menos común en este tipo de juegos.</w:t>
      </w:r>
    </w:p>
    <w:p w:rsidR="00000000" w:rsidDel="00000000" w:rsidP="00000000" w:rsidRDefault="00000000" w:rsidRPr="00000000" w14:paraId="00000049">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Competencia y Oportunidades de Crecimiento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 el mercado actual, existen varias aplicaciones de entrenamiento mental, como los demás proyectos. Al aprovechar su estilo dife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rente  único y el modo multijugador, el proyecto tiene la oportunidad de destacarse y crecer en el mercado, primero localmente y luego, en función de su éxito, expandirse a nivel regional e internacional.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conclusión,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 bien posicionado para cubrir una necesidad desatendida en el mercado local: ofre</w:t>
      </w:r>
      <w:r w:rsidDel="00000000" w:rsidR="00000000" w:rsidRPr="00000000">
        <w:rPr>
          <w:i w:val="0"/>
          <w:smallCaps w:val="0"/>
          <w:strike w:val="0"/>
          <w:color w:val="000000"/>
          <w:sz w:val="22"/>
          <w:szCs w:val="22"/>
          <w:u w:val="none"/>
          <w:shd w:fill="auto" w:val="clear"/>
          <w:vertAlign w:val="baseline"/>
          <w:rtl w:val="0"/>
        </w:rPr>
        <w:t xml:space="preserve">cer juegos que </w:t>
      </w:r>
      <w:r w:rsidDel="00000000" w:rsidR="00000000" w:rsidRPr="00000000">
        <w:rPr>
          <w:rtl w:val="0"/>
        </w:rPr>
        <w:t xml:space="preserve">combinan</w:t>
      </w:r>
      <w:r w:rsidDel="00000000" w:rsidR="00000000" w:rsidRPr="00000000">
        <w:rPr>
          <w:i w:val="0"/>
          <w:smallCaps w:val="0"/>
          <w:strike w:val="0"/>
          <w:color w:val="000000"/>
          <w:sz w:val="22"/>
          <w:szCs w:val="22"/>
          <w:u w:val="none"/>
          <w:shd w:fill="auto" w:val="clear"/>
          <w:vertAlign w:val="baseline"/>
          <w:rtl w:val="0"/>
        </w:rPr>
        <w:t xml:space="preserve"> entretenimiento y beneficios cognitivos en un entorno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visualmente atractivo.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1"/>
        </w:numPr>
        <w:ind w:left="10"/>
        <w:rPr/>
      </w:pPr>
      <w:r w:rsidDel="00000000" w:rsidR="00000000" w:rsidRPr="00000000">
        <w:rPr>
          <w:rtl w:val="0"/>
        </w:rPr>
        <w:t xml:space="preserve">Solución propuesta: La solución propuesta debe incluir una descripción de la arquitectura y la tecnología que se utilizarán para desarrollar el software, así como un desglose de los componentes y las funcionalidades que se incluirán (incluir mockup).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Solución Propuesta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solución propuesta para el proyecto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basa en el desarrollo de una plataforma de juegos que utiliza una combinación de tecnologías modernas para garantizar una experiencia fluida, atractiva y efectiva para los usuarios. A continuación se detalla la arquitectura tecnológica, los componentes y las funcionalidades que formarán parte del proyecto.</w:t>
      </w:r>
    </w:p>
    <w:p w:rsidR="00000000" w:rsidDel="00000000" w:rsidP="00000000" w:rsidRDefault="00000000" w:rsidRPr="00000000" w14:paraId="00000051">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Arquitectura Tecnológica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utilizará una arquitectura web basada en tecnologías</w:t>
      </w:r>
      <w:r w:rsidDel="00000000" w:rsidR="00000000" w:rsidRPr="00000000">
        <w:rPr>
          <w:i w:val="0"/>
          <w:smallCaps w:val="0"/>
          <w:strike w:val="0"/>
          <w:color w:val="000000"/>
          <w:sz w:val="22"/>
          <w:szCs w:val="22"/>
          <w:u w:val="none"/>
          <w:shd w:fill="auto" w:val="clear"/>
          <w:vertAlign w:val="baseline"/>
          <w:rtl w:val="0"/>
        </w:rPr>
        <w:t xml:space="preserve"> frontend y backend que aseguren un mejor rendimiento y una interfaz de usua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dinámica y atractiva. Las tecnologías clave que se emplearán incluyen:</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2"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54">
      <w:pPr>
        <w:numPr>
          <w:ilvl w:val="1"/>
          <w:numId w:val="6"/>
        </w:numPr>
        <w:spacing w:after="0" w:before="0" w:line="240" w:lineRule="auto"/>
        <w:ind w:left="1440" w:hanging="360"/>
        <w:jc w:val="left"/>
        <w:rPr/>
      </w:pPr>
      <w:r w:rsidDel="00000000" w:rsidR="00000000" w:rsidRPr="00000000">
        <w:rPr>
          <w:b w:val="1"/>
          <w:rtl w:val="0"/>
        </w:rPr>
        <w:t xml:space="preserve">HTML5, CSS3, JavaScript:</w:t>
      </w:r>
      <w:r w:rsidDel="00000000" w:rsidR="00000000" w:rsidRPr="00000000">
        <w:rPr>
          <w:rtl w:val="0"/>
        </w:rPr>
        <w:t xml:space="preserve"> Para construir la interfaz del usuario y garantizar una experiencia interactiva. Estos lenguajes permitirán implementar la estética pixel art y la temática del océano de manera eficaz.</w:t>
      </w:r>
    </w:p>
    <w:p w:rsidR="00000000" w:rsidDel="00000000" w:rsidP="00000000" w:rsidRDefault="00000000" w:rsidRPr="00000000" w14:paraId="00000055">
      <w:pPr>
        <w:numPr>
          <w:ilvl w:val="1"/>
          <w:numId w:val="6"/>
        </w:numPr>
        <w:spacing w:after="280" w:before="0" w:line="240" w:lineRule="auto"/>
        <w:ind w:left="1440" w:hanging="360"/>
        <w:jc w:val="left"/>
        <w:rPr/>
      </w:pPr>
      <w:r w:rsidDel="00000000" w:rsidR="00000000" w:rsidRPr="00000000">
        <w:rPr>
          <w:b w:val="1"/>
          <w:rtl w:val="0"/>
        </w:rPr>
        <w:t xml:space="preserve">Bootstrap:</w:t>
      </w:r>
      <w:r w:rsidDel="00000000" w:rsidR="00000000" w:rsidRPr="00000000">
        <w:rPr>
          <w:rtl w:val="0"/>
        </w:rPr>
        <w:t xml:space="preserve"> Para garantizar que la plataforma sea completamente responsive, adaptándose a cualquier tipo de dispositivo (móvil, tablet o escritorio).</w:t>
      </w:r>
    </w:p>
    <w:p w:rsidR="00000000" w:rsidDel="00000000" w:rsidP="00000000" w:rsidRDefault="00000000" w:rsidRPr="00000000" w14:paraId="00000056">
      <w:pPr>
        <w:spacing w:after="280" w:before="280" w:line="240" w:lineRule="auto"/>
        <w:jc w:val="left"/>
        <w:rPr/>
      </w:pPr>
      <w:r w:rsidDel="00000000" w:rsidR="00000000" w:rsidRPr="00000000">
        <w:rPr>
          <w:rtl w:val="0"/>
        </w:rPr>
      </w:r>
    </w:p>
    <w:p w:rsidR="00000000" w:rsidDel="00000000" w:rsidP="00000000" w:rsidRDefault="00000000" w:rsidRPr="00000000" w14:paraId="00000057">
      <w:pPr>
        <w:spacing w:after="280" w:before="280" w:line="240" w:lineRule="auto"/>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2"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59">
      <w:pPr>
        <w:numPr>
          <w:ilvl w:val="1"/>
          <w:numId w:val="6"/>
        </w:numPr>
        <w:spacing w:after="280" w:before="0" w:line="240" w:lineRule="auto"/>
        <w:ind w:left="1440" w:hanging="360"/>
        <w:jc w:val="left"/>
        <w:rPr/>
      </w:pPr>
      <w:r w:rsidDel="00000000" w:rsidR="00000000" w:rsidRPr="00000000">
        <w:rPr>
          <w:b w:val="1"/>
          <w:rtl w:val="0"/>
        </w:rPr>
        <w:t xml:space="preserve">Base de datos Mysql:</w:t>
      </w:r>
      <w:r w:rsidDel="00000000" w:rsidR="00000000" w:rsidRPr="00000000">
        <w:rPr>
          <w:rtl w:val="0"/>
        </w:rPr>
        <w:t xml:space="preserve"> Para almacenar información sobre los jugadores, partidas, configuraciones y avances. Mysql facilita el manejo de datos no estructurados, ideal para la información dinámica del juego.</w:t>
      </w:r>
    </w:p>
    <w:p w:rsidR="00000000" w:rsidDel="00000000" w:rsidP="00000000" w:rsidRDefault="00000000" w:rsidRPr="00000000" w14:paraId="0000005A">
      <w:pPr>
        <w:spacing w:after="280" w:before="280" w:line="240" w:lineRule="auto"/>
        <w:ind w:left="144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2"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Integración de Json: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guardar las configuraciones de los jugadores, resultados de partidas y avances en dispositivos locales, mejorando la accesibilidad de los usuarios que prefieren jugar sin conectarse al servidor.  </w:t>
      </w:r>
    </w:p>
    <w:p w:rsidR="00000000" w:rsidDel="00000000" w:rsidP="00000000" w:rsidRDefault="00000000" w:rsidRPr="00000000" w14:paraId="0000005C">
      <w:pPr>
        <w:pStyle w:val="Heading3"/>
        <w:rPr>
          <w:rFonts w:ascii="Arial" w:cs="Arial" w:eastAsia="Arial" w:hAnsi="Arial"/>
          <w:sz w:val="22"/>
          <w:szCs w:val="22"/>
        </w:rPr>
      </w:pPr>
      <w:r w:rsidDel="00000000" w:rsidR="00000000" w:rsidRPr="00000000">
        <w:rPr>
          <w:rFonts w:ascii="Arial" w:cs="Arial" w:eastAsia="Arial" w:hAnsi="Arial"/>
          <w:sz w:val="22"/>
          <w:szCs w:val="22"/>
          <w:rtl w:val="0"/>
        </w:rPr>
        <w:t xml:space="preserve">Componentes y Funcionalidades</w:t>
      </w:r>
    </w:p>
    <w:p w:rsidR="00000000" w:rsidDel="00000000" w:rsidP="00000000" w:rsidRDefault="00000000" w:rsidRPr="00000000" w14:paraId="0000005D">
      <w:pPr>
        <w:pStyle w:val="Heading4"/>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0"/>
          <w:rtl w:val="0"/>
        </w:rPr>
        <w:t xml:space="preserve">Juego de Rompecabezas</w:t>
      </w:r>
      <w:r w:rsidDel="00000000" w:rsidR="00000000" w:rsidRPr="00000000">
        <w:rPr>
          <w:rtl w:val="0"/>
        </w:rPr>
      </w:r>
    </w:p>
    <w:p w:rsidR="00000000" w:rsidDel="00000000" w:rsidP="00000000" w:rsidRDefault="00000000" w:rsidRPr="00000000" w14:paraId="0000005E">
      <w:pPr>
        <w:numPr>
          <w:ilvl w:val="0"/>
          <w:numId w:val="8"/>
        </w:numPr>
        <w:spacing w:after="0" w:before="280" w:line="240" w:lineRule="auto"/>
        <w:ind w:left="720" w:hanging="360"/>
        <w:jc w:val="left"/>
        <w:rPr/>
      </w:pPr>
      <w:r w:rsidDel="00000000" w:rsidR="00000000" w:rsidRPr="00000000">
        <w:rPr>
          <w:b w:val="1"/>
          <w:rtl w:val="0"/>
        </w:rPr>
        <w:t xml:space="preserve">Objetivo:</w:t>
      </w:r>
      <w:r w:rsidDel="00000000" w:rsidR="00000000" w:rsidRPr="00000000">
        <w:rPr>
          <w:rtl w:val="0"/>
        </w:rPr>
        <w:t xml:space="preserve"> Armar un rompecabezas dentro de un límite de tiempo determinado.</w:t>
      </w:r>
    </w:p>
    <w:p w:rsidR="00000000" w:rsidDel="00000000" w:rsidP="00000000" w:rsidRDefault="00000000" w:rsidRPr="00000000" w14:paraId="0000005F">
      <w:pPr>
        <w:numPr>
          <w:ilvl w:val="0"/>
          <w:numId w:val="8"/>
        </w:numPr>
        <w:spacing w:after="0" w:before="0" w:line="240" w:lineRule="auto"/>
        <w:ind w:left="720" w:hanging="360"/>
        <w:jc w:val="left"/>
        <w:rPr/>
      </w:pPr>
      <w:r w:rsidDel="00000000" w:rsidR="00000000" w:rsidRPr="00000000">
        <w:rPr>
          <w:b w:val="1"/>
          <w:rtl w:val="0"/>
        </w:rPr>
        <w:t xml:space="preserve">Funcionalidad:</w:t>
      </w:r>
      <w:r w:rsidDel="00000000" w:rsidR="00000000" w:rsidRPr="00000000">
        <w:rPr>
          <w:rtl w:val="0"/>
        </w:rPr>
        <w:t xml:space="preserve"> El jugador podrá seleccionar el nivel de dificultad, lo que determinará el número de piezas del rompecabezas.</w:t>
      </w:r>
    </w:p>
    <w:p w:rsidR="00000000" w:rsidDel="00000000" w:rsidP="00000000" w:rsidRDefault="00000000" w:rsidRPr="00000000" w14:paraId="00000060">
      <w:pPr>
        <w:numPr>
          <w:ilvl w:val="0"/>
          <w:numId w:val="8"/>
        </w:numPr>
        <w:spacing w:after="280" w:before="0" w:line="240" w:lineRule="auto"/>
        <w:ind w:left="720" w:hanging="360"/>
        <w:jc w:val="left"/>
        <w:rPr/>
      </w:pPr>
      <w:r w:rsidDel="00000000" w:rsidR="00000000" w:rsidRPr="00000000">
        <w:rPr>
          <w:b w:val="1"/>
          <w:rtl w:val="0"/>
        </w:rPr>
        <w:t xml:space="preserve">Implementación:</w:t>
      </w:r>
      <w:r w:rsidDel="00000000" w:rsidR="00000000" w:rsidRPr="00000000">
        <w:rPr>
          <w:rtl w:val="0"/>
        </w:rPr>
        <w:t xml:space="preserve"> Se utilizará Java script para generar y mover las piezas del rompecabezas. Los usuarios podrán interactuar arrastrando las piezas hacia sus ubicaciones correctas.</w:t>
      </w:r>
    </w:p>
    <w:p w:rsidR="00000000" w:rsidDel="00000000" w:rsidP="00000000" w:rsidRDefault="00000000" w:rsidRPr="00000000" w14:paraId="00000061">
      <w:pPr>
        <w:pStyle w:val="Heading4"/>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0"/>
          <w:rtl w:val="0"/>
        </w:rPr>
        <w:t xml:space="preserve">Juego de Pareja de Cartas </w:t>
      </w:r>
      <w:r w:rsidDel="00000000" w:rsidR="00000000" w:rsidRPr="00000000">
        <w:rPr>
          <w:rtl w:val="0"/>
        </w:rPr>
      </w:r>
    </w:p>
    <w:p w:rsidR="00000000" w:rsidDel="00000000" w:rsidP="00000000" w:rsidRDefault="00000000" w:rsidRPr="00000000" w14:paraId="00000062">
      <w:pPr>
        <w:numPr>
          <w:ilvl w:val="0"/>
          <w:numId w:val="5"/>
        </w:numPr>
        <w:spacing w:after="0" w:before="280" w:line="240" w:lineRule="auto"/>
        <w:ind w:left="720" w:hanging="360"/>
        <w:jc w:val="left"/>
        <w:rPr/>
      </w:pPr>
      <w:r w:rsidDel="00000000" w:rsidR="00000000" w:rsidRPr="00000000">
        <w:rPr>
          <w:b w:val="1"/>
          <w:rtl w:val="0"/>
        </w:rPr>
        <w:t xml:space="preserve">Objetivo:</w:t>
      </w:r>
      <w:r w:rsidDel="00000000" w:rsidR="00000000" w:rsidRPr="00000000">
        <w:rPr>
          <w:rtl w:val="0"/>
        </w:rPr>
        <w:t xml:space="preserve"> Encontrar todas las parejas de cartas antes de que lo haga el oponente.</w:t>
      </w:r>
    </w:p>
    <w:p w:rsidR="00000000" w:rsidDel="00000000" w:rsidP="00000000" w:rsidRDefault="00000000" w:rsidRPr="00000000" w14:paraId="00000063">
      <w:pPr>
        <w:numPr>
          <w:ilvl w:val="0"/>
          <w:numId w:val="5"/>
        </w:numPr>
        <w:spacing w:after="0" w:before="0" w:line="240" w:lineRule="auto"/>
        <w:ind w:left="720" w:hanging="360"/>
        <w:jc w:val="left"/>
        <w:rPr/>
      </w:pPr>
      <w:r w:rsidDel="00000000" w:rsidR="00000000" w:rsidRPr="00000000">
        <w:rPr>
          <w:b w:val="1"/>
          <w:rtl w:val="0"/>
        </w:rPr>
        <w:t xml:space="preserve">Funcionalidad:</w:t>
      </w:r>
      <w:r w:rsidDel="00000000" w:rsidR="00000000" w:rsidRPr="00000000">
        <w:rPr>
          <w:rtl w:val="0"/>
        </w:rPr>
        <w:t xml:space="preserve"> El modo multijugador permitirá a dos jugadores competir entre sí para completar el juego. El juego cuenta con diferentes niveles de dificultad: fácil (4x4), medio (5x5) y difícil (6x6).</w:t>
      </w:r>
    </w:p>
    <w:p w:rsidR="00000000" w:rsidDel="00000000" w:rsidP="00000000" w:rsidRDefault="00000000" w:rsidRPr="00000000" w14:paraId="00000064">
      <w:pPr>
        <w:numPr>
          <w:ilvl w:val="0"/>
          <w:numId w:val="5"/>
        </w:numPr>
        <w:spacing w:after="0" w:before="0" w:line="240" w:lineRule="auto"/>
        <w:ind w:left="720" w:hanging="360"/>
        <w:jc w:val="left"/>
        <w:rPr/>
      </w:pPr>
      <w:r w:rsidDel="00000000" w:rsidR="00000000" w:rsidRPr="00000000">
        <w:rPr>
          <w:b w:val="1"/>
          <w:rtl w:val="0"/>
        </w:rPr>
        <w:t xml:space="preserve">Implementación:</w:t>
      </w:r>
      <w:r w:rsidDel="00000000" w:rsidR="00000000" w:rsidRPr="00000000">
        <w:rPr>
          <w:rtl w:val="0"/>
        </w:rPr>
        <w:t xml:space="preserve"> El juego se sincronizará entre dos jugadores en tiempo real utilizando </w:t>
      </w:r>
      <w:r w:rsidDel="00000000" w:rsidR="00000000" w:rsidRPr="00000000">
        <w:rPr>
          <w:b w:val="1"/>
          <w:rtl w:val="0"/>
        </w:rPr>
        <w:t xml:space="preserve">base de datos MYSQL</w:t>
      </w:r>
      <w:r w:rsidDel="00000000" w:rsidR="00000000" w:rsidRPr="00000000">
        <w:rPr>
          <w:rtl w:val="0"/>
        </w:rPr>
        <w:t xml:space="preserve"> Los datos de la partida, como los turnos y el progreso, se almacenarán y compartirán entre los jugadores.</w:t>
      </w:r>
    </w:p>
    <w:p w:rsidR="00000000" w:rsidDel="00000000" w:rsidP="00000000" w:rsidRDefault="00000000" w:rsidRPr="00000000" w14:paraId="00000065">
      <w:pPr>
        <w:numPr>
          <w:ilvl w:val="0"/>
          <w:numId w:val="5"/>
        </w:numPr>
        <w:spacing w:after="280" w:before="0" w:line="240" w:lineRule="auto"/>
        <w:ind w:left="720" w:hanging="360"/>
        <w:jc w:val="left"/>
        <w:rPr/>
      </w:pPr>
      <w:r w:rsidDel="00000000" w:rsidR="00000000" w:rsidRPr="00000000">
        <w:rPr>
          <w:b w:val="1"/>
          <w:rtl w:val="0"/>
        </w:rPr>
        <w:t xml:space="preserve">Integración Json:</w:t>
      </w:r>
      <w:r w:rsidDel="00000000" w:rsidR="00000000" w:rsidRPr="00000000">
        <w:rPr>
          <w:rtl w:val="0"/>
        </w:rPr>
        <w:t xml:space="preserve"> Los datos de configuración del juego se guardarán localmente, permitiendo al jugador personalizar la partida antes de conectarse con un oponente. Incluyendo el almacenamiento de las puntuaciones de las personas.</w:t>
      </w:r>
    </w:p>
    <w:p w:rsidR="00000000" w:rsidDel="00000000" w:rsidP="00000000" w:rsidRDefault="00000000" w:rsidRPr="00000000" w14:paraId="00000066">
      <w:pPr>
        <w:pStyle w:val="Heading4"/>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rtl w:val="0"/>
        </w:rPr>
        <w:t xml:space="preserve">Juego de Adivinar la Palabra con Pistas</w:t>
      </w:r>
      <w:r w:rsidDel="00000000" w:rsidR="00000000" w:rsidRPr="00000000">
        <w:rPr>
          <w:rtl w:val="0"/>
        </w:rPr>
      </w:r>
    </w:p>
    <w:p w:rsidR="00000000" w:rsidDel="00000000" w:rsidP="00000000" w:rsidRDefault="00000000" w:rsidRPr="00000000" w14:paraId="00000067">
      <w:pPr>
        <w:numPr>
          <w:ilvl w:val="0"/>
          <w:numId w:val="7"/>
        </w:numPr>
        <w:spacing w:after="0" w:before="280" w:line="240" w:lineRule="auto"/>
        <w:ind w:left="720" w:hanging="360"/>
        <w:jc w:val="left"/>
        <w:rPr/>
      </w:pPr>
      <w:r w:rsidDel="00000000" w:rsidR="00000000" w:rsidRPr="00000000">
        <w:rPr>
          <w:b w:val="1"/>
          <w:rtl w:val="0"/>
        </w:rPr>
        <w:t xml:space="preserve">Objetivo:</w:t>
      </w:r>
      <w:r w:rsidDel="00000000" w:rsidR="00000000" w:rsidRPr="00000000">
        <w:rPr>
          <w:rtl w:val="0"/>
        </w:rPr>
        <w:t xml:space="preserve"> Adivinar la palabra correcta basada en una serie de pistas.</w:t>
      </w:r>
    </w:p>
    <w:p w:rsidR="00000000" w:rsidDel="00000000" w:rsidP="00000000" w:rsidRDefault="00000000" w:rsidRPr="00000000" w14:paraId="00000068">
      <w:pPr>
        <w:numPr>
          <w:ilvl w:val="0"/>
          <w:numId w:val="7"/>
        </w:numPr>
        <w:spacing w:after="0" w:before="0" w:line="240" w:lineRule="auto"/>
        <w:ind w:left="720" w:hanging="360"/>
        <w:jc w:val="left"/>
        <w:rPr/>
      </w:pPr>
      <w:r w:rsidDel="00000000" w:rsidR="00000000" w:rsidRPr="00000000">
        <w:rPr>
          <w:b w:val="1"/>
          <w:rtl w:val="0"/>
        </w:rPr>
        <w:t xml:space="preserve">Funcionalidad:</w:t>
      </w:r>
      <w:r w:rsidDel="00000000" w:rsidR="00000000" w:rsidRPr="00000000">
        <w:rPr>
          <w:rtl w:val="0"/>
        </w:rPr>
        <w:t xml:space="preserve"> El jugador recibirá pistas progresivamente para llegar a la palabra objetivo. La complejidad de las pistas aumenta con el nivel de dificultad.</w:t>
      </w:r>
    </w:p>
    <w:p w:rsidR="00000000" w:rsidDel="00000000" w:rsidP="00000000" w:rsidRDefault="00000000" w:rsidRPr="00000000" w14:paraId="00000069">
      <w:pPr>
        <w:numPr>
          <w:ilvl w:val="0"/>
          <w:numId w:val="7"/>
        </w:numPr>
        <w:spacing w:after="280" w:before="0" w:line="240" w:lineRule="auto"/>
        <w:ind w:left="720" w:hanging="360"/>
        <w:jc w:val="left"/>
        <w:rPr/>
      </w:pPr>
      <w:r w:rsidDel="00000000" w:rsidR="00000000" w:rsidRPr="00000000">
        <w:rPr>
          <w:b w:val="1"/>
          <w:rtl w:val="0"/>
        </w:rPr>
        <w:t xml:space="preserve">Implementación:</w:t>
      </w:r>
      <w:r w:rsidDel="00000000" w:rsidR="00000000" w:rsidRPr="00000000">
        <w:rPr>
          <w:rtl w:val="0"/>
        </w:rPr>
        <w:t xml:space="preserve"> Se usará </w:t>
      </w:r>
      <w:r w:rsidDel="00000000" w:rsidR="00000000" w:rsidRPr="00000000">
        <w:rPr>
          <w:b w:val="1"/>
          <w:rtl w:val="0"/>
        </w:rPr>
        <w:t xml:space="preserve">JavaScript</w:t>
      </w:r>
      <w:r w:rsidDel="00000000" w:rsidR="00000000" w:rsidRPr="00000000">
        <w:rPr>
          <w:rtl w:val="0"/>
        </w:rPr>
        <w:t xml:space="preserve"> para la lógica del juego, permitiendo la interacción en tiempo real y la actualización del estado del juego a medida que se ingresa cada respuesta.</w:t>
      </w:r>
    </w:p>
    <w:p w:rsidR="00000000" w:rsidDel="00000000" w:rsidP="00000000" w:rsidRDefault="00000000" w:rsidRPr="00000000" w14:paraId="0000006A">
      <w:pPr>
        <w:pStyle w:val="Heading4"/>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0"/>
          <w:rtl w:val="0"/>
        </w:rPr>
        <w:t xml:space="preserve">Interfaz de Usuario</w:t>
      </w:r>
      <w:r w:rsidDel="00000000" w:rsidR="00000000" w:rsidRPr="00000000">
        <w:rPr>
          <w:rtl w:val="0"/>
        </w:rPr>
      </w:r>
    </w:p>
    <w:p w:rsidR="00000000" w:rsidDel="00000000" w:rsidP="00000000" w:rsidRDefault="00000000" w:rsidRPr="00000000" w14:paraId="0000006B">
      <w:pPr>
        <w:numPr>
          <w:ilvl w:val="0"/>
          <w:numId w:val="9"/>
        </w:numPr>
        <w:spacing w:after="0" w:before="280" w:line="240" w:lineRule="auto"/>
        <w:ind w:left="720" w:hanging="360"/>
        <w:jc w:val="left"/>
        <w:rPr/>
      </w:pPr>
      <w:r w:rsidDel="00000000" w:rsidR="00000000" w:rsidRPr="00000000">
        <w:rPr>
          <w:b w:val="1"/>
          <w:rtl w:val="0"/>
        </w:rPr>
        <w:t xml:space="preserve">Diseño Temático:</w:t>
      </w:r>
      <w:r w:rsidDel="00000000" w:rsidR="00000000" w:rsidRPr="00000000">
        <w:rPr>
          <w:rtl w:val="0"/>
        </w:rPr>
        <w:t xml:space="preserve"> Inspirado en el océano, con gráficos en pixel art para darle una sensación retro y atractiva.</w:t>
      </w:r>
    </w:p>
    <w:p w:rsidR="00000000" w:rsidDel="00000000" w:rsidP="00000000" w:rsidRDefault="00000000" w:rsidRPr="00000000" w14:paraId="0000006C">
      <w:pPr>
        <w:numPr>
          <w:ilvl w:val="0"/>
          <w:numId w:val="9"/>
        </w:numPr>
        <w:spacing w:after="0" w:before="0" w:line="240" w:lineRule="auto"/>
        <w:ind w:left="720" w:hanging="360"/>
        <w:jc w:val="left"/>
        <w:rPr/>
      </w:pPr>
      <w:r w:rsidDel="00000000" w:rsidR="00000000" w:rsidRPr="00000000">
        <w:rPr>
          <w:b w:val="1"/>
          <w:rtl w:val="0"/>
        </w:rPr>
        <w:t xml:space="preserve">Menú de Navegación:</w:t>
      </w:r>
      <w:r w:rsidDel="00000000" w:rsidR="00000000" w:rsidRPr="00000000">
        <w:rPr>
          <w:rtl w:val="0"/>
        </w:rPr>
        <w:t xml:space="preserve"> Incluirá opciones para seleccionar los juegos, revisar el historial de juegos jugados y ajustar configuraciones (sonido del juego).</w:t>
      </w:r>
    </w:p>
    <w:p w:rsidR="00000000" w:rsidDel="00000000" w:rsidP="00000000" w:rsidRDefault="00000000" w:rsidRPr="00000000" w14:paraId="0000006D">
      <w:pPr>
        <w:numPr>
          <w:ilvl w:val="0"/>
          <w:numId w:val="9"/>
        </w:numPr>
        <w:spacing w:after="280" w:before="0" w:line="240" w:lineRule="auto"/>
        <w:ind w:left="720" w:hanging="360"/>
        <w:jc w:val="left"/>
        <w:rPr/>
      </w:pPr>
      <w:r w:rsidDel="00000000" w:rsidR="00000000" w:rsidRPr="00000000">
        <w:rPr>
          <w:b w:val="1"/>
          <w:rtl w:val="0"/>
        </w:rPr>
        <w:t xml:space="preserve">Barra de progreso:</w:t>
      </w:r>
      <w:r w:rsidDel="00000000" w:rsidR="00000000" w:rsidRPr="00000000">
        <w:rPr>
          <w:rtl w:val="0"/>
        </w:rPr>
        <w:t xml:space="preserve"> Una barra animada estará presente para indicar el tiempo restante en cada juego.</w:t>
      </w:r>
    </w:p>
    <w:p w:rsidR="00000000" w:rsidDel="00000000" w:rsidP="00000000" w:rsidRDefault="00000000" w:rsidRPr="00000000" w14:paraId="0000006E">
      <w:pPr>
        <w:numPr>
          <w:ilvl w:val="0"/>
          <w:numId w:val="11"/>
        </w:numPr>
        <w:ind w:left="10"/>
        <w:rPr/>
      </w:pPr>
      <w:r w:rsidDel="00000000" w:rsidR="00000000" w:rsidRPr="00000000">
        <w:rPr>
          <w:rtl w:val="0"/>
        </w:rPr>
        <w:t xml:space="preserve">Plan de trabajo: Un plan detallado que describe la metodología de trabajo, los entregables, las fases y los plazos.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RTA: A partir de mayo se comenzó a trabajar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primer paso fue realizar u</w:t>
      </w:r>
      <w:r w:rsidDel="00000000" w:rsidR="00000000" w:rsidRPr="00000000">
        <w:rPr>
          <w:i w:val="0"/>
          <w:smallCaps w:val="0"/>
          <w:strike w:val="0"/>
          <w:color w:val="000000"/>
          <w:sz w:val="22"/>
          <w:szCs w:val="22"/>
          <w:u w:val="none"/>
          <w:shd w:fill="auto" w:val="clear"/>
          <w:vertAlign w:val="baseline"/>
          <w:rtl w:val="0"/>
        </w:rPr>
        <w:t xml:space="preserve">n análisis de la competencia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través de un sistema de vigilancia, identificando puntos débiles en otros juegos de memoria. Se detectó que muchos juegos de este tipo se volvían monótonos rápidamente, lo cual fue una oportunidad para diferenciarnos. La idea clave fue incorporar un</w:t>
      </w:r>
      <w:r w:rsidDel="00000000" w:rsidR="00000000" w:rsidRPr="00000000">
        <w:rPr>
          <w:i w:val="0"/>
          <w:smallCaps w:val="0"/>
          <w:strike w:val="0"/>
          <w:color w:val="000000"/>
          <w:sz w:val="22"/>
          <w:szCs w:val="22"/>
          <w:u w:val="none"/>
          <w:shd w:fill="auto" w:val="clear"/>
          <w:vertAlign w:val="baseline"/>
          <w:rtl w:val="0"/>
        </w:rPr>
        <w:t xml:space="preserve"> modo multijugador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permitiendo que los jugadores interactuaran entre ellos, añadiendo un componente social que haría el juego más dinámico y menos predecible.</w:t>
      </w:r>
    </w:p>
    <w:p w:rsidR="00000000" w:rsidDel="00000000" w:rsidP="00000000" w:rsidRDefault="00000000" w:rsidRPr="00000000" w14:paraId="00000070">
      <w:pPr>
        <w:spacing w:after="280" w:before="280" w:line="240" w:lineRule="auto"/>
        <w:ind w:left="0" w:firstLine="0"/>
        <w:jc w:val="left"/>
        <w:rPr>
          <w:color w:val="000000"/>
        </w:rPr>
      </w:pPr>
      <w:r w:rsidDel="00000000" w:rsidR="00000000" w:rsidRPr="00000000">
        <w:rPr>
          <w:b w:val="1"/>
          <w:color w:val="000000"/>
          <w:rtl w:val="0"/>
        </w:rPr>
        <w:t xml:space="preserve">Fases del proyecto:</w:t>
      </w:r>
      <w:r w:rsidDel="00000000" w:rsidR="00000000" w:rsidRPr="00000000">
        <w:rPr>
          <w:rtl w:val="0"/>
        </w:rPr>
      </w:r>
    </w:p>
    <w:p w:rsidR="00000000" w:rsidDel="00000000" w:rsidP="00000000" w:rsidRDefault="00000000" w:rsidRPr="00000000" w14:paraId="00000071">
      <w:pPr>
        <w:numPr>
          <w:ilvl w:val="0"/>
          <w:numId w:val="10"/>
        </w:numPr>
        <w:spacing w:after="280" w:before="280" w:line="240" w:lineRule="auto"/>
        <w:ind w:left="720" w:hanging="360"/>
        <w:jc w:val="left"/>
        <w:rPr>
          <w:color w:val="000000"/>
        </w:rPr>
      </w:pPr>
      <w:r w:rsidDel="00000000" w:rsidR="00000000" w:rsidRPr="00000000">
        <w:rPr>
          <w:b w:val="1"/>
          <w:color w:val="000000"/>
          <w:rtl w:val="0"/>
        </w:rPr>
        <w:t xml:space="preserve">Fase de investigación y vigilancia:</w:t>
      </w:r>
      <w:r w:rsidDel="00000000" w:rsidR="00000000" w:rsidRPr="00000000">
        <w:rPr>
          <w:rtl w:val="0"/>
        </w:rPr>
      </w:r>
    </w:p>
    <w:p w:rsidR="00000000" w:rsidDel="00000000" w:rsidP="00000000" w:rsidRDefault="00000000" w:rsidRPr="00000000" w14:paraId="00000072">
      <w:pPr>
        <w:spacing w:after="280" w:before="280" w:line="240" w:lineRule="auto"/>
        <w:ind w:left="1440" w:firstLine="0"/>
        <w:jc w:val="left"/>
        <w:rPr>
          <w:color w:val="000000"/>
        </w:rPr>
      </w:pPr>
      <w:r w:rsidDel="00000000" w:rsidR="00000000" w:rsidRPr="00000000">
        <w:rPr>
          <w:b w:val="1"/>
          <w:color w:val="000000"/>
          <w:rtl w:val="0"/>
        </w:rPr>
        <w:t xml:space="preserve">-Marzo:</w:t>
      </w:r>
      <w:r w:rsidDel="00000000" w:rsidR="00000000" w:rsidRPr="00000000">
        <w:rPr>
          <w:color w:val="000000"/>
          <w:rtl w:val="0"/>
        </w:rPr>
        <w:t xml:space="preserve"> Identificación de juegos de memoria ya existentes en el mercado.</w:t>
      </w:r>
    </w:p>
    <w:p w:rsidR="00000000" w:rsidDel="00000000" w:rsidP="00000000" w:rsidRDefault="00000000" w:rsidRPr="00000000" w14:paraId="00000073">
      <w:pPr>
        <w:spacing w:after="280" w:before="280" w:line="240" w:lineRule="auto"/>
        <w:ind w:left="1440" w:firstLine="0"/>
        <w:jc w:val="left"/>
        <w:rPr>
          <w:color w:val="000000"/>
        </w:rPr>
      </w:pPr>
      <w:r w:rsidDel="00000000" w:rsidR="00000000" w:rsidRPr="00000000">
        <w:rPr>
          <w:color w:val="000000"/>
          <w:rtl w:val="0"/>
        </w:rPr>
        <w:t xml:space="preserve">-Análisis de puntos débiles como la monotonía y falta de interacción social.</w:t>
      </w:r>
    </w:p>
    <w:p w:rsidR="00000000" w:rsidDel="00000000" w:rsidP="00000000" w:rsidRDefault="00000000" w:rsidRPr="00000000" w14:paraId="00000074">
      <w:pPr>
        <w:spacing w:after="280" w:before="280" w:line="240" w:lineRule="auto"/>
        <w:ind w:left="1440" w:firstLine="0"/>
        <w:jc w:val="left"/>
        <w:rPr>
          <w:color w:val="000000"/>
        </w:rPr>
      </w:pPr>
      <w:r w:rsidDel="00000000" w:rsidR="00000000" w:rsidRPr="00000000">
        <w:rPr>
          <w:color w:val="000000"/>
          <w:rtl w:val="0"/>
        </w:rPr>
        <w:t xml:space="preserve">-Identificación de la oportunidad de agregar un componente multijugador para innovar.</w:t>
      </w:r>
    </w:p>
    <w:p w:rsidR="00000000" w:rsidDel="00000000" w:rsidP="00000000" w:rsidRDefault="00000000" w:rsidRPr="00000000" w14:paraId="00000075">
      <w:pPr>
        <w:numPr>
          <w:ilvl w:val="0"/>
          <w:numId w:val="10"/>
        </w:numPr>
        <w:spacing w:after="280" w:before="280" w:line="240" w:lineRule="auto"/>
        <w:ind w:left="720" w:hanging="360"/>
        <w:jc w:val="left"/>
        <w:rPr>
          <w:color w:val="000000"/>
        </w:rPr>
      </w:pPr>
      <w:r w:rsidDel="00000000" w:rsidR="00000000" w:rsidRPr="00000000">
        <w:rPr>
          <w:b w:val="1"/>
          <w:color w:val="000000"/>
          <w:rtl w:val="0"/>
        </w:rPr>
        <w:t xml:space="preserve">Fase de documentación y planificación:</w:t>
      </w:r>
      <w:r w:rsidDel="00000000" w:rsidR="00000000" w:rsidRPr="00000000">
        <w:rPr>
          <w:rtl w:val="0"/>
        </w:rPr>
      </w:r>
    </w:p>
    <w:p w:rsidR="00000000" w:rsidDel="00000000" w:rsidP="00000000" w:rsidRDefault="00000000" w:rsidRPr="00000000" w14:paraId="00000076">
      <w:pPr>
        <w:spacing w:after="280" w:before="280" w:line="240" w:lineRule="auto"/>
        <w:ind w:left="1440" w:firstLine="0"/>
        <w:jc w:val="left"/>
        <w:rPr>
          <w:color w:val="000000"/>
        </w:rPr>
      </w:pPr>
      <w:r w:rsidDel="00000000" w:rsidR="00000000" w:rsidRPr="00000000">
        <w:rPr>
          <w:b w:val="1"/>
          <w:color w:val="000000"/>
          <w:rtl w:val="0"/>
        </w:rPr>
        <w:t xml:space="preserve">-Mayo:</w:t>
      </w:r>
      <w:r w:rsidDel="00000000" w:rsidR="00000000" w:rsidRPr="00000000">
        <w:rPr>
          <w:color w:val="000000"/>
          <w:rtl w:val="0"/>
        </w:rPr>
        <w:t xml:space="preserve"> Creación de la </w:t>
      </w:r>
      <w:r w:rsidDel="00000000" w:rsidR="00000000" w:rsidRPr="00000000">
        <w:rPr>
          <w:b w:val="1"/>
          <w:color w:val="000000"/>
          <w:rtl w:val="0"/>
        </w:rPr>
        <w:t xml:space="preserve">documentación inicial</w:t>
      </w:r>
      <w:r w:rsidDel="00000000" w:rsidR="00000000" w:rsidRPr="00000000">
        <w:rPr>
          <w:color w:val="000000"/>
          <w:rtl w:val="0"/>
        </w:rPr>
        <w:t xml:space="preserve"> del proyecto, incluyendo los </w:t>
      </w:r>
      <w:r w:rsidDel="00000000" w:rsidR="00000000" w:rsidRPr="00000000">
        <w:rPr>
          <w:b w:val="1"/>
          <w:color w:val="000000"/>
          <w:rtl w:val="0"/>
        </w:rPr>
        <w:t xml:space="preserve">requerimientos funcionales y no funcionales</w:t>
      </w:r>
      <w:r w:rsidDel="00000000" w:rsidR="00000000" w:rsidRPr="00000000">
        <w:rPr>
          <w:color w:val="000000"/>
          <w:rtl w:val="0"/>
        </w:rPr>
        <w:t xml:space="preserve">, descripción del proyecto, objetivos, planteamiento del problema y análisis del público objetivo.</w:t>
      </w:r>
    </w:p>
    <w:p w:rsidR="00000000" w:rsidDel="00000000" w:rsidP="00000000" w:rsidRDefault="00000000" w:rsidRPr="00000000" w14:paraId="00000077">
      <w:pPr>
        <w:spacing w:after="280" w:before="280" w:line="240" w:lineRule="auto"/>
        <w:ind w:left="1440" w:firstLine="0"/>
        <w:jc w:val="left"/>
        <w:rPr>
          <w:color w:val="000000"/>
        </w:rPr>
      </w:pPr>
      <w:r w:rsidDel="00000000" w:rsidR="00000000" w:rsidRPr="00000000">
        <w:rPr>
          <w:color w:val="000000"/>
          <w:rtl w:val="0"/>
        </w:rPr>
        <w:t xml:space="preserve">-Definición de las características principales de los tres juegos propuestos (rompecabezas, juego de cartas y adivinar la palabra con pistas).</w:t>
      </w:r>
    </w:p>
    <w:p w:rsidR="00000000" w:rsidDel="00000000" w:rsidP="00000000" w:rsidRDefault="00000000" w:rsidRPr="00000000" w14:paraId="00000078">
      <w:pPr>
        <w:numPr>
          <w:ilvl w:val="0"/>
          <w:numId w:val="10"/>
        </w:numPr>
        <w:spacing w:after="280" w:before="280" w:line="240" w:lineRule="auto"/>
        <w:ind w:left="720" w:hanging="360"/>
        <w:jc w:val="left"/>
        <w:rPr>
          <w:color w:val="000000"/>
        </w:rPr>
      </w:pPr>
      <w:r w:rsidDel="00000000" w:rsidR="00000000" w:rsidRPr="00000000">
        <w:rPr>
          <w:b w:val="1"/>
          <w:color w:val="000000"/>
          <w:rtl w:val="0"/>
        </w:rPr>
        <w:t xml:space="preserve">Fase de diseño de arquitectura:</w:t>
      </w:r>
      <w:r w:rsidDel="00000000" w:rsidR="00000000" w:rsidRPr="00000000">
        <w:rPr>
          <w:rtl w:val="0"/>
        </w:rPr>
      </w:r>
    </w:p>
    <w:p w:rsidR="00000000" w:rsidDel="00000000" w:rsidP="00000000" w:rsidRDefault="00000000" w:rsidRPr="00000000" w14:paraId="00000079">
      <w:pPr>
        <w:spacing w:after="280" w:before="280" w:line="240" w:lineRule="auto"/>
        <w:ind w:left="1440" w:firstLine="0"/>
        <w:jc w:val="left"/>
        <w:rPr>
          <w:color w:val="000000"/>
        </w:rPr>
      </w:pPr>
      <w:r w:rsidDel="00000000" w:rsidR="00000000" w:rsidRPr="00000000">
        <w:rPr>
          <w:b w:val="1"/>
          <w:color w:val="000000"/>
          <w:rtl w:val="0"/>
        </w:rPr>
        <w:t xml:space="preserve">-Mayo:</w:t>
      </w:r>
      <w:r w:rsidDel="00000000" w:rsidR="00000000" w:rsidRPr="00000000">
        <w:rPr>
          <w:color w:val="000000"/>
          <w:rtl w:val="0"/>
        </w:rPr>
        <w:t xml:space="preserve"> Desarrollo de diagramas UML, tales como diagramas de flujo, de secuencia y de casos de uso, para planificar detalladamente las interacciones entre los jugadores y el sistema.</w:t>
      </w:r>
    </w:p>
    <w:p w:rsidR="00000000" w:rsidDel="00000000" w:rsidP="00000000" w:rsidRDefault="00000000" w:rsidRPr="00000000" w14:paraId="0000007A">
      <w:pPr>
        <w:spacing w:after="280" w:before="280" w:line="240" w:lineRule="auto"/>
        <w:ind w:left="1440" w:firstLine="0"/>
        <w:jc w:val="left"/>
        <w:rPr>
          <w:color w:val="000000"/>
        </w:rPr>
      </w:pPr>
      <w:r w:rsidDel="00000000" w:rsidR="00000000" w:rsidRPr="00000000">
        <w:rPr>
          <w:color w:val="000000"/>
          <w:rtl w:val="0"/>
        </w:rPr>
        <w:t xml:space="preserve">-Definición de la arquitectura tecnológica, identificando las herramientas y lenguajes adecuados para la implementación.</w:t>
      </w:r>
    </w:p>
    <w:p w:rsidR="00000000" w:rsidDel="00000000" w:rsidP="00000000" w:rsidRDefault="00000000" w:rsidRPr="00000000" w14:paraId="0000007B">
      <w:pPr>
        <w:numPr>
          <w:ilvl w:val="0"/>
          <w:numId w:val="10"/>
        </w:numPr>
        <w:spacing w:after="280" w:before="280" w:line="240" w:lineRule="auto"/>
        <w:ind w:left="720" w:hanging="360"/>
        <w:jc w:val="left"/>
        <w:rPr>
          <w:color w:val="000000"/>
        </w:rPr>
      </w:pPr>
      <w:r w:rsidDel="00000000" w:rsidR="00000000" w:rsidRPr="00000000">
        <w:rPr>
          <w:b w:val="1"/>
          <w:color w:val="000000"/>
          <w:rtl w:val="0"/>
        </w:rPr>
        <w:t xml:space="preserve">Fase de prototipado y mockups:</w:t>
      </w:r>
      <w:r w:rsidDel="00000000" w:rsidR="00000000" w:rsidRPr="00000000">
        <w:rPr>
          <w:rtl w:val="0"/>
        </w:rPr>
      </w:r>
    </w:p>
    <w:p w:rsidR="00000000" w:rsidDel="00000000" w:rsidP="00000000" w:rsidRDefault="00000000" w:rsidRPr="00000000" w14:paraId="0000007C">
      <w:pPr>
        <w:spacing w:after="280" w:before="280" w:line="240" w:lineRule="auto"/>
        <w:ind w:left="1440" w:firstLine="0"/>
        <w:jc w:val="left"/>
        <w:rPr>
          <w:color w:val="000000"/>
        </w:rPr>
      </w:pPr>
      <w:r w:rsidDel="00000000" w:rsidR="00000000" w:rsidRPr="00000000">
        <w:rPr>
          <w:b w:val="1"/>
          <w:color w:val="000000"/>
          <w:rtl w:val="0"/>
        </w:rPr>
        <w:t xml:space="preserve">-Junio:</w:t>
      </w:r>
      <w:r w:rsidDel="00000000" w:rsidR="00000000" w:rsidRPr="00000000">
        <w:rPr>
          <w:color w:val="000000"/>
          <w:rtl w:val="0"/>
        </w:rPr>
        <w:t xml:space="preserve"> Creación de un mockup del proyecto, diseñando la interfaz de usuario con un enfoque en la estética de océano y pixel art.</w:t>
      </w:r>
    </w:p>
    <w:p w:rsidR="00000000" w:rsidDel="00000000" w:rsidP="00000000" w:rsidRDefault="00000000" w:rsidRPr="00000000" w14:paraId="0000007D">
      <w:pPr>
        <w:spacing w:after="280" w:before="280" w:line="240" w:lineRule="auto"/>
        <w:ind w:left="1440" w:firstLine="0"/>
        <w:jc w:val="left"/>
        <w:rPr>
          <w:color w:val="000000"/>
        </w:rPr>
      </w:pPr>
      <w:r w:rsidDel="00000000" w:rsidR="00000000" w:rsidRPr="00000000">
        <w:rPr>
          <w:color w:val="000000"/>
          <w:rtl w:val="0"/>
        </w:rPr>
        <w:t xml:space="preserve">-Realización de varias iteraciones del diseño, basado en la retroalimentación del equipo y pruebas de usuarios potenciales, para asegurar que el estilo fuera atractivo y que la experiencia de usuario fuera intuitiva.</w:t>
      </w:r>
    </w:p>
    <w:p w:rsidR="00000000" w:rsidDel="00000000" w:rsidP="00000000" w:rsidRDefault="00000000" w:rsidRPr="00000000" w14:paraId="0000007E">
      <w:pPr>
        <w:numPr>
          <w:ilvl w:val="0"/>
          <w:numId w:val="10"/>
        </w:numPr>
        <w:spacing w:after="280" w:before="280" w:line="240" w:lineRule="auto"/>
        <w:ind w:left="720" w:hanging="360"/>
        <w:jc w:val="left"/>
        <w:rPr>
          <w:color w:val="000000"/>
        </w:rPr>
      </w:pPr>
      <w:r w:rsidDel="00000000" w:rsidR="00000000" w:rsidRPr="00000000">
        <w:rPr>
          <w:b w:val="1"/>
          <w:color w:val="000000"/>
          <w:rtl w:val="0"/>
        </w:rPr>
        <w:t xml:space="preserve">Fase de desarrollo y codificación:</w:t>
      </w:r>
      <w:r w:rsidDel="00000000" w:rsidR="00000000" w:rsidRPr="00000000">
        <w:rPr>
          <w:rtl w:val="0"/>
        </w:rPr>
      </w:r>
    </w:p>
    <w:p w:rsidR="00000000" w:rsidDel="00000000" w:rsidP="00000000" w:rsidRDefault="00000000" w:rsidRPr="00000000" w14:paraId="0000007F">
      <w:pPr>
        <w:spacing w:after="280" w:before="280" w:line="240" w:lineRule="auto"/>
        <w:ind w:left="1440" w:firstLine="0"/>
        <w:jc w:val="left"/>
        <w:rPr>
          <w:color w:val="000000"/>
        </w:rPr>
      </w:pPr>
      <w:r w:rsidDel="00000000" w:rsidR="00000000" w:rsidRPr="00000000">
        <w:rPr>
          <w:b w:val="1"/>
          <w:color w:val="000000"/>
          <w:rtl w:val="0"/>
        </w:rPr>
        <w:t xml:space="preserve">-Julio a octubre:</w:t>
      </w:r>
      <w:r w:rsidDel="00000000" w:rsidR="00000000" w:rsidRPr="00000000">
        <w:rPr>
          <w:color w:val="000000"/>
          <w:rtl w:val="0"/>
        </w:rPr>
        <w:t xml:space="preserve"> Inicio de la </w:t>
      </w:r>
      <w:r w:rsidDel="00000000" w:rsidR="00000000" w:rsidRPr="00000000">
        <w:rPr>
          <w:rtl w:val="0"/>
        </w:rPr>
        <w:t xml:space="preserve">creación</w:t>
      </w:r>
      <w:r w:rsidDel="00000000" w:rsidR="00000000" w:rsidRPr="00000000">
        <w:rPr>
          <w:color w:val="000000"/>
          <w:rtl w:val="0"/>
        </w:rPr>
        <w:t xml:space="preserve"> del código, plasmando las funcionalidades descritas en la documentación.</w:t>
      </w:r>
    </w:p>
    <w:p w:rsidR="00000000" w:rsidDel="00000000" w:rsidP="00000000" w:rsidRDefault="00000000" w:rsidRPr="00000000" w14:paraId="00000080">
      <w:pPr>
        <w:numPr>
          <w:ilvl w:val="2"/>
          <w:numId w:val="10"/>
        </w:numPr>
        <w:spacing w:after="0" w:before="280" w:line="240" w:lineRule="auto"/>
        <w:ind w:left="2160" w:hanging="360"/>
        <w:jc w:val="left"/>
        <w:rPr>
          <w:color w:val="000000"/>
        </w:rPr>
      </w:pPr>
      <w:r w:rsidDel="00000000" w:rsidR="00000000" w:rsidRPr="00000000">
        <w:rPr>
          <w:color w:val="000000"/>
          <w:rtl w:val="0"/>
        </w:rPr>
        <w:t xml:space="preserve">Desarrollo de los tres juegos principales: el rompecabezas, el juego de buscar parejas y el juego de adivinar palabras.</w:t>
      </w:r>
    </w:p>
    <w:p w:rsidR="00000000" w:rsidDel="00000000" w:rsidP="00000000" w:rsidRDefault="00000000" w:rsidRPr="00000000" w14:paraId="00000081">
      <w:pPr>
        <w:numPr>
          <w:ilvl w:val="2"/>
          <w:numId w:val="10"/>
        </w:numPr>
        <w:spacing w:after="0" w:before="0" w:line="240" w:lineRule="auto"/>
        <w:ind w:left="2160" w:hanging="360"/>
        <w:jc w:val="left"/>
        <w:rPr>
          <w:color w:val="000000"/>
        </w:rPr>
      </w:pPr>
      <w:r w:rsidDel="00000000" w:rsidR="00000000" w:rsidRPr="00000000">
        <w:rPr>
          <w:color w:val="000000"/>
          <w:rtl w:val="0"/>
        </w:rPr>
        <w:t xml:space="preserve">Implementación del modo multijugado</w:t>
      </w:r>
      <w:r w:rsidDel="00000000" w:rsidR="00000000" w:rsidRPr="00000000">
        <w:rPr>
          <w:b w:val="1"/>
          <w:color w:val="000000"/>
          <w:rtl w:val="0"/>
        </w:rPr>
        <w:t xml:space="preserve">r</w:t>
      </w:r>
      <w:r w:rsidDel="00000000" w:rsidR="00000000" w:rsidRPr="00000000">
        <w:rPr>
          <w:color w:val="000000"/>
          <w:rtl w:val="0"/>
        </w:rPr>
        <w:t xml:space="preserve"> para el juego de cartas.</w:t>
      </w:r>
    </w:p>
    <w:p w:rsidR="00000000" w:rsidDel="00000000" w:rsidP="00000000" w:rsidRDefault="00000000" w:rsidRPr="00000000" w14:paraId="00000082">
      <w:pPr>
        <w:numPr>
          <w:ilvl w:val="2"/>
          <w:numId w:val="10"/>
        </w:numPr>
        <w:spacing w:after="0" w:before="0" w:line="240" w:lineRule="auto"/>
        <w:ind w:left="2160" w:hanging="360"/>
        <w:jc w:val="left"/>
        <w:rPr>
          <w:color w:val="000000"/>
        </w:rPr>
      </w:pPr>
      <w:r w:rsidDel="00000000" w:rsidR="00000000" w:rsidRPr="00000000">
        <w:rPr>
          <w:color w:val="000000"/>
          <w:rtl w:val="0"/>
        </w:rPr>
        <w:t xml:space="preserve">Pruebas internas para asegurarse de que cada componente funcione de manera eficiente y sea entretenido.</w:t>
      </w:r>
    </w:p>
    <w:p w:rsidR="00000000" w:rsidDel="00000000" w:rsidP="00000000" w:rsidRDefault="00000000" w:rsidRPr="00000000" w14:paraId="00000083">
      <w:pPr>
        <w:numPr>
          <w:ilvl w:val="0"/>
          <w:numId w:val="10"/>
        </w:numPr>
        <w:spacing w:after="280" w:before="0" w:line="240" w:lineRule="auto"/>
        <w:ind w:left="720" w:hanging="360"/>
        <w:jc w:val="left"/>
        <w:rPr>
          <w:color w:val="000000"/>
        </w:rPr>
      </w:pPr>
      <w:r w:rsidDel="00000000" w:rsidR="00000000" w:rsidRPr="00000000">
        <w:rPr>
          <w:b w:val="1"/>
          <w:color w:val="000000"/>
          <w:rtl w:val="0"/>
        </w:rPr>
        <w:t xml:space="preserve">Fase de pruebas y optimización:</w:t>
      </w:r>
      <w:r w:rsidDel="00000000" w:rsidR="00000000" w:rsidRPr="00000000">
        <w:rPr>
          <w:rtl w:val="0"/>
        </w:rPr>
      </w:r>
    </w:p>
    <w:p w:rsidR="00000000" w:rsidDel="00000000" w:rsidP="00000000" w:rsidRDefault="00000000" w:rsidRPr="00000000" w14:paraId="00000084">
      <w:pPr>
        <w:spacing w:after="280" w:before="280" w:line="240" w:lineRule="auto"/>
        <w:ind w:left="1440" w:firstLine="0"/>
        <w:jc w:val="left"/>
        <w:rPr>
          <w:color w:val="000000"/>
        </w:rPr>
      </w:pPr>
      <w:r w:rsidDel="00000000" w:rsidR="00000000" w:rsidRPr="00000000">
        <w:rPr>
          <w:b w:val="1"/>
          <w:color w:val="000000"/>
          <w:rtl w:val="0"/>
        </w:rPr>
        <w:t xml:space="preserve">-Octubre:</w:t>
      </w:r>
      <w:r w:rsidDel="00000000" w:rsidR="00000000" w:rsidRPr="00000000">
        <w:rPr>
          <w:color w:val="000000"/>
          <w:rtl w:val="0"/>
        </w:rPr>
        <w:t xml:space="preserve"> Ejecución de pruebas de usuario y detección de posibles errores o mejoras en las funcionalidades.</w:t>
      </w:r>
    </w:p>
    <w:p w:rsidR="00000000" w:rsidDel="00000000" w:rsidP="00000000" w:rsidRDefault="00000000" w:rsidRPr="00000000" w14:paraId="00000085">
      <w:pPr>
        <w:spacing w:after="280" w:before="280" w:line="240" w:lineRule="auto"/>
        <w:ind w:left="1440" w:firstLine="0"/>
        <w:jc w:val="left"/>
        <w:rPr>
          <w:color w:val="000000"/>
        </w:rPr>
      </w:pPr>
      <w:r w:rsidDel="00000000" w:rsidR="00000000" w:rsidRPr="00000000">
        <w:rPr>
          <w:b w:val="1"/>
          <w:color w:val="000000"/>
          <w:rtl w:val="0"/>
        </w:rPr>
        <w:t xml:space="preserve">-Optimización</w:t>
      </w:r>
      <w:r w:rsidDel="00000000" w:rsidR="00000000" w:rsidRPr="00000000">
        <w:rPr>
          <w:color w:val="000000"/>
          <w:rtl w:val="0"/>
        </w:rPr>
        <w:t xml:space="preserve"> del rendimiento, mejorando tiempos de carga y ajustando el código según los comentarios obtenidos durante las pruebas.</w:t>
      </w:r>
    </w:p>
    <w:p w:rsidR="00000000" w:rsidDel="00000000" w:rsidP="00000000" w:rsidRDefault="00000000" w:rsidRPr="00000000" w14:paraId="00000086">
      <w:pPr>
        <w:spacing w:after="280" w:before="280" w:line="240" w:lineRule="auto"/>
        <w:ind w:left="0" w:firstLine="0"/>
        <w:jc w:val="left"/>
        <w:rPr>
          <w:color w:val="000000"/>
        </w:rPr>
      </w:pPr>
      <w:r w:rsidDel="00000000" w:rsidR="00000000" w:rsidRPr="00000000">
        <w:rPr>
          <w:b w:val="1"/>
          <w:color w:val="000000"/>
          <w:rtl w:val="0"/>
        </w:rPr>
        <w:t xml:space="preserve">Entregables del proyecto:</w:t>
      </w:r>
      <w:r w:rsidDel="00000000" w:rsidR="00000000" w:rsidRPr="00000000">
        <w:rPr>
          <w:rtl w:val="0"/>
        </w:rPr>
      </w:r>
    </w:p>
    <w:p w:rsidR="00000000" w:rsidDel="00000000" w:rsidP="00000000" w:rsidRDefault="00000000" w:rsidRPr="00000000" w14:paraId="00000087">
      <w:pPr>
        <w:spacing w:after="0" w:before="28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Documentación completa del proyecto.</w:t>
      </w:r>
    </w:p>
    <w:p w:rsidR="00000000" w:rsidDel="00000000" w:rsidP="00000000" w:rsidRDefault="00000000" w:rsidRPr="00000000" w14:paraId="00000088">
      <w:pPr>
        <w:spacing w:after="0" w:before="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Diagrama de arquitectura del sistema.</w:t>
      </w:r>
    </w:p>
    <w:p w:rsidR="00000000" w:rsidDel="00000000" w:rsidP="00000000" w:rsidRDefault="00000000" w:rsidRPr="00000000" w14:paraId="00000089">
      <w:pPr>
        <w:spacing w:after="0" w:before="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Mockups y prototipos funcionales.</w:t>
      </w:r>
    </w:p>
    <w:p w:rsidR="00000000" w:rsidDel="00000000" w:rsidP="00000000" w:rsidRDefault="00000000" w:rsidRPr="00000000" w14:paraId="0000008A">
      <w:pPr>
        <w:spacing w:after="0" w:before="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Código de la página.</w:t>
      </w:r>
    </w:p>
    <w:p w:rsidR="00000000" w:rsidDel="00000000" w:rsidP="00000000" w:rsidRDefault="00000000" w:rsidRPr="00000000" w14:paraId="0000008B">
      <w:pPr>
        <w:spacing w:after="0" w:before="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Sistema de multijugador integrado.</w:t>
      </w:r>
    </w:p>
    <w:p w:rsidR="00000000" w:rsidDel="00000000" w:rsidP="00000000" w:rsidRDefault="00000000" w:rsidRPr="00000000" w14:paraId="0000008C">
      <w:pPr>
        <w:spacing w:after="280" w:before="0" w:line="240" w:lineRule="auto"/>
        <w:ind w:left="720" w:firstLine="0"/>
        <w:jc w:val="left"/>
        <w:rPr>
          <w:color w:val="000000"/>
        </w:rPr>
      </w:pPr>
      <w:r w:rsidDel="00000000" w:rsidR="00000000" w:rsidRPr="00000000">
        <w:rPr>
          <w:rtl w:val="0"/>
        </w:rPr>
        <w:t xml:space="preserve">-</w:t>
      </w:r>
      <w:r w:rsidDel="00000000" w:rsidR="00000000" w:rsidRPr="00000000">
        <w:rPr>
          <w:color w:val="000000"/>
          <w:rtl w:val="0"/>
        </w:rPr>
        <w:t xml:space="preserve">Reportes de pruebas y optimización.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1"/>
        </w:numPr>
        <w:ind w:left="10"/>
        <w:rPr/>
      </w:pPr>
      <w:r w:rsidDel="00000000" w:rsidR="00000000" w:rsidRPr="00000000">
        <w:rPr>
          <w:rtl w:val="0"/>
        </w:rPr>
        <w:t xml:space="preserve">Equipo de trabajo: Una lista de los miembros del equipo de trabajo, sus roles y responsabilidades.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5"/>
        </w:numPr>
        <w:spacing w:after="280" w:before="280" w:line="240" w:lineRule="auto"/>
        <w:ind w:left="720" w:hanging="360"/>
        <w:jc w:val="left"/>
        <w:rPr>
          <w:color w:val="000000"/>
        </w:rPr>
      </w:pPr>
      <w:r w:rsidDel="00000000" w:rsidR="00000000" w:rsidRPr="00000000">
        <w:rPr>
          <w:color w:val="000000"/>
          <w:rtl w:val="0"/>
        </w:rPr>
        <w:t xml:space="preserve"> </w:t>
      </w:r>
      <w:r w:rsidDel="00000000" w:rsidR="00000000" w:rsidRPr="00000000">
        <w:rPr>
          <w:b w:val="1"/>
          <w:color w:val="000000"/>
          <w:rtl w:val="0"/>
        </w:rPr>
        <w:t xml:space="preserve">Jesús David Fierro Rivera: Encargado del Backend</w:t>
      </w:r>
      <w:r w:rsidDel="00000000" w:rsidR="00000000" w:rsidRPr="00000000">
        <w:rPr>
          <w:color w:val="000000"/>
          <w:rtl w:val="0"/>
        </w:rPr>
        <w:br w:type="textWrapping"/>
        <w:t xml:space="preserve">Responsable del desarrollo y mantenimiento del servidor, bases de datos y lógica de la aplicación. Se encarga de la integración de la API y la gestión de la seguridad de los datos.</w:t>
      </w:r>
    </w:p>
    <w:p w:rsidR="00000000" w:rsidDel="00000000" w:rsidP="00000000" w:rsidRDefault="00000000" w:rsidRPr="00000000" w14:paraId="00000091">
      <w:pPr>
        <w:spacing w:after="280" w:before="280" w:line="240" w:lineRule="auto"/>
        <w:ind w:left="720" w:firstLine="0"/>
        <w:jc w:val="left"/>
        <w:rPr>
          <w:color w:val="000000"/>
        </w:rPr>
      </w:pPr>
      <w:r w:rsidDel="00000000" w:rsidR="00000000" w:rsidRPr="00000000">
        <w:rPr>
          <w:rtl w:val="0"/>
        </w:rPr>
      </w:r>
    </w:p>
    <w:p w:rsidR="00000000" w:rsidDel="00000000" w:rsidP="00000000" w:rsidRDefault="00000000" w:rsidRPr="00000000" w14:paraId="00000092">
      <w:pPr>
        <w:numPr>
          <w:ilvl w:val="0"/>
          <w:numId w:val="15"/>
        </w:numPr>
        <w:spacing w:after="0" w:before="280" w:line="240" w:lineRule="auto"/>
        <w:ind w:left="720" w:hanging="360"/>
        <w:jc w:val="left"/>
        <w:rPr>
          <w:color w:val="000000"/>
        </w:rPr>
      </w:pPr>
      <w:r w:rsidDel="00000000" w:rsidR="00000000" w:rsidRPr="00000000">
        <w:rPr>
          <w:b w:val="1"/>
          <w:color w:val="000000"/>
          <w:rtl w:val="0"/>
        </w:rPr>
        <w:t xml:space="preserve">Marcos Rojas Álvarez: Encargado del Frontend y documentación</w:t>
      </w:r>
      <w:r w:rsidDel="00000000" w:rsidR="00000000" w:rsidRPr="00000000">
        <w:rPr>
          <w:color w:val="000000"/>
          <w:rtl w:val="0"/>
        </w:rPr>
        <w:br w:type="textWrapping"/>
        <w:t xml:space="preserve">Diseña la interfaz de usuario y se asegura de que sea intuitiva y accesible. Además, se encarga de la documentación técnica del proyecto, asegurando que toda la información sea clara y esté actualizada.</w:t>
      </w:r>
    </w:p>
    <w:p w:rsidR="00000000" w:rsidDel="00000000" w:rsidP="00000000" w:rsidRDefault="00000000" w:rsidRPr="00000000" w14:paraId="00000093">
      <w:pPr>
        <w:spacing w:after="0" w:before="280" w:line="240" w:lineRule="auto"/>
        <w:ind w:left="720" w:firstLine="0"/>
        <w:jc w:val="left"/>
        <w:rPr/>
      </w:pPr>
      <w:r w:rsidDel="00000000" w:rsidR="00000000" w:rsidRPr="00000000">
        <w:rPr>
          <w:rtl w:val="0"/>
        </w:rPr>
      </w:r>
    </w:p>
    <w:p w:rsidR="00000000" w:rsidDel="00000000" w:rsidP="00000000" w:rsidRDefault="00000000" w:rsidRPr="00000000" w14:paraId="00000094">
      <w:pPr>
        <w:numPr>
          <w:ilvl w:val="0"/>
          <w:numId w:val="15"/>
        </w:numPr>
        <w:spacing w:after="280" w:before="0" w:line="240" w:lineRule="auto"/>
        <w:ind w:left="720" w:hanging="360"/>
        <w:jc w:val="left"/>
        <w:rPr>
          <w:color w:val="000000"/>
        </w:rPr>
      </w:pPr>
      <w:r w:rsidDel="00000000" w:rsidR="00000000" w:rsidRPr="00000000">
        <w:rPr>
          <w:b w:val="1"/>
          <w:color w:val="000000"/>
          <w:rtl w:val="0"/>
        </w:rPr>
        <w:t xml:space="preserve">Isabella Carrera Cabrera: Encargada del Frontend</w:t>
      </w:r>
      <w:r w:rsidDel="00000000" w:rsidR="00000000" w:rsidRPr="00000000">
        <w:rPr>
          <w:color w:val="000000"/>
          <w:rtl w:val="0"/>
        </w:rPr>
        <w:br w:type="textWrapping"/>
        <w:t xml:space="preserve">Colabora con Marcos en el diseño y desarrollo de la interfaz de usuario, centrándose en la experiencia del usuario y en la implementación de estilos gráficos atractivos.</w:t>
      </w:r>
    </w:p>
    <w:p w:rsidR="00000000" w:rsidDel="00000000" w:rsidP="00000000" w:rsidRDefault="00000000" w:rsidRPr="00000000" w14:paraId="00000095">
      <w:pPr>
        <w:spacing w:after="280" w:before="280" w:line="240" w:lineRule="auto"/>
        <w:jc w:val="left"/>
        <w:rPr>
          <w:color w:val="000000"/>
        </w:rPr>
      </w:pPr>
      <w:r w:rsidDel="00000000" w:rsidR="00000000" w:rsidRPr="00000000">
        <w:rPr>
          <w:rtl w:val="0"/>
        </w:rPr>
      </w:r>
    </w:p>
    <w:p w:rsidR="00000000" w:rsidDel="00000000" w:rsidP="00000000" w:rsidRDefault="00000000" w:rsidRPr="00000000" w14:paraId="00000096">
      <w:pPr>
        <w:numPr>
          <w:ilvl w:val="0"/>
          <w:numId w:val="15"/>
        </w:numPr>
        <w:spacing w:after="280" w:before="280" w:line="240" w:lineRule="auto"/>
        <w:ind w:left="720" w:hanging="360"/>
        <w:jc w:val="left"/>
        <w:rPr>
          <w:color w:val="000000"/>
        </w:rPr>
      </w:pPr>
      <w:r w:rsidDel="00000000" w:rsidR="00000000" w:rsidRPr="00000000">
        <w:rPr>
          <w:b w:val="1"/>
          <w:color w:val="000000"/>
          <w:rtl w:val="0"/>
        </w:rPr>
        <w:t xml:space="preserve">Johan Camilo Charry Pérez: Encargado del Backend</w:t>
      </w:r>
      <w:r w:rsidDel="00000000" w:rsidR="00000000" w:rsidRPr="00000000">
        <w:rPr>
          <w:color w:val="000000"/>
          <w:rtl w:val="0"/>
        </w:rPr>
        <w:br w:type="textWrapping"/>
        <w:t xml:space="preserve">Trabaja en conjunto con Jesús en la arquitectura del servidor, la integración de datos y el desarrollo de la lógica empresarial del proyecto. También se ocupa de las pruebas de seguridad y rendimiento del backend.</w:t>
      </w:r>
    </w:p>
    <w:p w:rsidR="00000000" w:rsidDel="00000000" w:rsidP="00000000" w:rsidRDefault="00000000" w:rsidRPr="00000000" w14:paraId="00000097">
      <w:pPr>
        <w:spacing w:after="280" w:before="280" w:line="240" w:lineRule="auto"/>
        <w:ind w:left="0" w:firstLine="0"/>
        <w:jc w:val="left"/>
        <w:rPr>
          <w:color w:val="000000"/>
        </w:rPr>
      </w:pPr>
      <w:r w:rsidDel="00000000" w:rsidR="00000000" w:rsidRPr="00000000">
        <w:rPr>
          <w:color w:val="000000"/>
          <w:rtl w:val="0"/>
        </w:rPr>
        <w:t xml:space="preserve">-</w:t>
      </w:r>
      <w:r w:rsidDel="00000000" w:rsidR="00000000" w:rsidRPr="00000000">
        <w:rPr>
          <w:b w:val="1"/>
          <w:color w:val="000000"/>
          <w:rtl w:val="0"/>
        </w:rPr>
        <w:t xml:space="preserve">Colaboración y comunicación:</w:t>
      </w:r>
      <w:r w:rsidDel="00000000" w:rsidR="00000000" w:rsidRPr="00000000">
        <w:rPr>
          <w:rtl w:val="0"/>
        </w:rPr>
      </w:r>
    </w:p>
    <w:p w:rsidR="00000000" w:rsidDel="00000000" w:rsidP="00000000" w:rsidRDefault="00000000" w:rsidRPr="00000000" w14:paraId="00000098">
      <w:pPr>
        <w:numPr>
          <w:ilvl w:val="0"/>
          <w:numId w:val="16"/>
        </w:numPr>
        <w:spacing w:after="280" w:before="280" w:line="240" w:lineRule="auto"/>
        <w:ind w:left="720" w:hanging="360"/>
        <w:jc w:val="left"/>
        <w:rPr>
          <w:color w:val="000000"/>
        </w:rPr>
      </w:pPr>
      <w:r w:rsidDel="00000000" w:rsidR="00000000" w:rsidRPr="00000000">
        <w:rPr>
          <w:color w:val="000000"/>
          <w:rtl w:val="0"/>
        </w:rPr>
        <w:t xml:space="preserve">Descripción de cómo se coordinará el trabajo del equipo, las herramientas de comunicación que utilizarán (como Trello, GitHub, etc.), y el enfoque de trabajo en equipo que seguirán para asegurar un trabajo eficiente.</w:t>
      </w:r>
    </w:p>
    <w:p w:rsidR="00000000" w:rsidDel="00000000" w:rsidP="00000000" w:rsidRDefault="00000000" w:rsidRPr="00000000" w14:paraId="00000099">
      <w:pPr>
        <w:numPr>
          <w:ilvl w:val="0"/>
          <w:numId w:val="11"/>
        </w:numPr>
        <w:ind w:left="10"/>
        <w:rPr/>
      </w:pPr>
      <w:r w:rsidDel="00000000" w:rsidR="00000000" w:rsidRPr="00000000">
        <w:rPr>
          <w:rtl w:val="0"/>
        </w:rPr>
        <w:t xml:space="preserve">Presupuesto: Un desglose detallado de los costos del proyecto, incluyendo los costos de personal, licencias de software, hardware, infraestructura, etc. </w:t>
      </w:r>
    </w:p>
    <w:p w:rsidR="00000000" w:rsidDel="00000000" w:rsidP="00000000" w:rsidRDefault="00000000" w:rsidRPr="00000000" w14:paraId="0000009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1"/>
        <w:tblW w:w="8841.0" w:type="dxa"/>
        <w:jc w:val="left"/>
        <w:tblLayout w:type="fixed"/>
        <w:tblLook w:val="0400"/>
      </w:tblPr>
      <w:tblGrid>
        <w:gridCol w:w="1965"/>
        <w:gridCol w:w="3403"/>
        <w:gridCol w:w="3473"/>
        <w:tblGridChange w:id="0">
          <w:tblGrid>
            <w:gridCol w:w="1965"/>
            <w:gridCol w:w="3403"/>
            <w:gridCol w:w="3473"/>
          </w:tblGrid>
        </w:tblGridChange>
      </w:tblGrid>
      <w:tr>
        <w:trPr>
          <w:cantSplit w:val="0"/>
          <w:tblHeader w:val="1"/>
        </w:trPr>
        <w:tc>
          <w:tcPr>
            <w:vAlign w:val="center"/>
          </w:tcPr>
          <w:p w:rsidR="00000000" w:rsidDel="00000000" w:rsidP="00000000" w:rsidRDefault="00000000" w:rsidRPr="00000000" w14:paraId="0000009C">
            <w:pPr>
              <w:spacing w:after="0" w:line="240" w:lineRule="auto"/>
              <w:ind w:left="0" w:firstLine="0"/>
              <w:jc w:val="center"/>
              <w:rPr>
                <w:b w:val="1"/>
                <w:color w:val="000000"/>
              </w:rPr>
            </w:pPr>
            <w:r w:rsidDel="00000000" w:rsidR="00000000" w:rsidRPr="00000000">
              <w:rPr>
                <w:b w:val="1"/>
                <w:color w:val="000000"/>
                <w:rtl w:val="0"/>
              </w:rPr>
              <w:t xml:space="preserve">Categoría</w:t>
            </w:r>
          </w:p>
        </w:tc>
        <w:tc>
          <w:tcPr>
            <w:vAlign w:val="center"/>
          </w:tcPr>
          <w:p w:rsidR="00000000" w:rsidDel="00000000" w:rsidP="00000000" w:rsidRDefault="00000000" w:rsidRPr="00000000" w14:paraId="0000009D">
            <w:pPr>
              <w:spacing w:after="0" w:line="240" w:lineRule="auto"/>
              <w:ind w:left="0" w:firstLine="0"/>
              <w:jc w:val="center"/>
              <w:rPr>
                <w:b w:val="1"/>
                <w:color w:val="000000"/>
              </w:rPr>
            </w:pPr>
            <w:r w:rsidDel="00000000" w:rsidR="00000000" w:rsidRPr="00000000">
              <w:rPr>
                <w:b w:val="1"/>
                <w:color w:val="000000"/>
                <w:rtl w:val="0"/>
              </w:rPr>
              <w:t xml:space="preserve">Descripción</w:t>
            </w:r>
          </w:p>
        </w:tc>
        <w:tc>
          <w:tcPr>
            <w:vAlign w:val="center"/>
          </w:tcPr>
          <w:p w:rsidR="00000000" w:rsidDel="00000000" w:rsidP="00000000" w:rsidRDefault="00000000" w:rsidRPr="00000000" w14:paraId="0000009E">
            <w:pPr>
              <w:spacing w:after="0" w:line="240" w:lineRule="auto"/>
              <w:ind w:left="0" w:firstLine="0"/>
              <w:jc w:val="center"/>
              <w:rPr>
                <w:b w:val="1"/>
                <w:color w:val="000000"/>
              </w:rPr>
            </w:pPr>
            <w:r w:rsidDel="00000000" w:rsidR="00000000" w:rsidRPr="00000000">
              <w:rPr>
                <w:b w:val="1"/>
                <w:color w:val="000000"/>
                <w:rtl w:val="0"/>
              </w:rPr>
              <w:t xml:space="preserve">Costo Estimado</w:t>
            </w:r>
          </w:p>
        </w:tc>
      </w:tr>
      <w:tr>
        <w:trPr>
          <w:cantSplit w:val="0"/>
          <w:tblHeader w:val="0"/>
        </w:trPr>
        <w:tc>
          <w:tcPr>
            <w:vAlign w:val="center"/>
          </w:tcPr>
          <w:p w:rsidR="00000000" w:rsidDel="00000000" w:rsidP="00000000" w:rsidRDefault="00000000" w:rsidRPr="00000000" w14:paraId="0000009F">
            <w:pPr>
              <w:spacing w:after="0" w:line="240" w:lineRule="auto"/>
              <w:ind w:left="0" w:firstLine="0"/>
              <w:jc w:val="left"/>
              <w:rPr>
                <w:color w:val="000000"/>
              </w:rPr>
            </w:pPr>
            <w:r w:rsidDel="00000000" w:rsidR="00000000" w:rsidRPr="00000000">
              <w:rPr>
                <w:b w:val="1"/>
                <w:color w:val="000000"/>
                <w:rtl w:val="0"/>
              </w:rPr>
              <w:t xml:space="preserve">Costos de Personal</w:t>
            </w:r>
            <w:r w:rsidDel="00000000" w:rsidR="00000000" w:rsidRPr="00000000">
              <w:rPr>
                <w:rtl w:val="0"/>
              </w:rPr>
            </w:r>
          </w:p>
        </w:tc>
        <w:tc>
          <w:tcPr>
            <w:vAlign w:val="center"/>
          </w:tcPr>
          <w:p w:rsidR="00000000" w:rsidDel="00000000" w:rsidP="00000000" w:rsidRDefault="00000000" w:rsidRPr="00000000" w14:paraId="000000A0">
            <w:pPr>
              <w:spacing w:after="0" w:line="240" w:lineRule="auto"/>
              <w:ind w:left="0" w:firstLine="0"/>
              <w:jc w:val="left"/>
              <w:rPr>
                <w:color w:val="000000"/>
              </w:rPr>
            </w:pPr>
            <w:r w:rsidDel="00000000" w:rsidR="00000000" w:rsidRPr="00000000">
              <w:rPr>
                <w:color w:val="000000"/>
                <w:rtl w:val="0"/>
              </w:rPr>
              <w:t xml:space="preserve">  Salario mensual de 4 miembros del equipo</w:t>
            </w:r>
          </w:p>
        </w:tc>
        <w:tc>
          <w:tcPr>
            <w:vAlign w:val="center"/>
          </w:tcPr>
          <w:p w:rsidR="00000000" w:rsidDel="00000000" w:rsidP="00000000" w:rsidRDefault="00000000" w:rsidRPr="00000000" w14:paraId="000000A1">
            <w:pPr>
              <w:spacing w:after="0" w:line="240" w:lineRule="auto"/>
              <w:ind w:left="0" w:firstLine="0"/>
              <w:jc w:val="left"/>
              <w:rPr>
                <w:color w:val="000000"/>
              </w:rPr>
            </w:pPr>
            <w:r w:rsidDel="00000000" w:rsidR="00000000" w:rsidRPr="00000000">
              <w:rPr>
                <w:color w:val="000000"/>
                <w:rtl w:val="0"/>
              </w:rPr>
              <w:t xml:space="preserve">$0</w:t>
            </w:r>
          </w:p>
        </w:tc>
      </w:tr>
      <w:tr>
        <w:trPr>
          <w:cantSplit w:val="0"/>
          <w:tblHeader w:val="0"/>
        </w:trPr>
        <w:tc>
          <w:tcPr>
            <w:vAlign w:val="center"/>
          </w:tcPr>
          <w:p w:rsidR="00000000" w:rsidDel="00000000" w:rsidP="00000000" w:rsidRDefault="00000000" w:rsidRPr="00000000" w14:paraId="000000A2">
            <w:pPr>
              <w:spacing w:after="0" w:line="240" w:lineRule="auto"/>
              <w:ind w:left="0" w:firstLine="0"/>
              <w:jc w:val="left"/>
              <w:rPr>
                <w:color w:val="000000"/>
              </w:rPr>
            </w:pPr>
            <w:r w:rsidDel="00000000" w:rsidR="00000000" w:rsidRPr="00000000">
              <w:rPr>
                <w:b w:val="1"/>
                <w:color w:val="000000"/>
                <w:rtl w:val="0"/>
              </w:rPr>
              <w:t xml:space="preserve">Software</w:t>
            </w:r>
            <w:r w:rsidDel="00000000" w:rsidR="00000000" w:rsidRPr="00000000">
              <w:rPr>
                <w:rtl w:val="0"/>
              </w:rPr>
            </w:r>
          </w:p>
        </w:tc>
        <w:tc>
          <w:tcPr>
            <w:vAlign w:val="center"/>
          </w:tcPr>
          <w:p w:rsidR="00000000" w:rsidDel="00000000" w:rsidP="00000000" w:rsidRDefault="00000000" w:rsidRPr="00000000" w14:paraId="000000A3">
            <w:pPr>
              <w:spacing w:after="0" w:line="240" w:lineRule="auto"/>
              <w:ind w:left="0" w:firstLine="0"/>
              <w:jc w:val="left"/>
              <w:rPr>
                <w:color w:val="000000"/>
              </w:rPr>
            </w:pPr>
            <w:r w:rsidDel="00000000" w:rsidR="00000000" w:rsidRPr="00000000">
              <w:rPr>
                <w:color w:val="000000"/>
                <w:rtl w:val="0"/>
              </w:rPr>
              <w:t xml:space="preserve">Licencia de Visual Studio (si aplica)</w:t>
            </w:r>
          </w:p>
        </w:tc>
        <w:tc>
          <w:tcPr>
            <w:vAlign w:val="center"/>
          </w:tcPr>
          <w:p w:rsidR="00000000" w:rsidDel="00000000" w:rsidP="00000000" w:rsidRDefault="00000000" w:rsidRPr="00000000" w14:paraId="000000A4">
            <w:pPr>
              <w:spacing w:after="0" w:line="240" w:lineRule="auto"/>
              <w:ind w:left="0" w:firstLine="0"/>
              <w:jc w:val="left"/>
              <w:rPr>
                <w:color w:val="000000"/>
              </w:rPr>
            </w:pPr>
            <w:r w:rsidDel="00000000" w:rsidR="00000000" w:rsidRPr="00000000">
              <w:rPr>
                <w:color w:val="000000"/>
                <w:rtl w:val="0"/>
              </w:rPr>
              <w:t xml:space="preserve">$0</w:t>
            </w:r>
          </w:p>
        </w:tc>
      </w:tr>
      <w:tr>
        <w:trPr>
          <w:cantSplit w:val="0"/>
          <w:trHeight w:val="625.95703125" w:hRule="atLeast"/>
          <w:tblHeader w:val="0"/>
        </w:trPr>
        <w:tc>
          <w:tcPr>
            <w:vAlign w:val="center"/>
          </w:tcPr>
          <w:p w:rsidR="00000000" w:rsidDel="00000000" w:rsidP="00000000" w:rsidRDefault="00000000" w:rsidRPr="00000000" w14:paraId="000000A5">
            <w:pPr>
              <w:spacing w:after="0" w:line="24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A6">
            <w:pPr>
              <w:spacing w:after="0" w:line="240" w:lineRule="auto"/>
              <w:ind w:left="0" w:firstLine="0"/>
              <w:jc w:val="left"/>
              <w:rPr>
                <w:color w:val="000000"/>
              </w:rPr>
            </w:pPr>
            <w:r w:rsidDel="00000000" w:rsidR="00000000" w:rsidRPr="00000000">
              <w:rPr>
                <w:color w:val="000000"/>
                <w:rtl w:val="0"/>
              </w:rPr>
              <w:t xml:space="preserve">Herramientas de gestión (Trello,gitHub)</w:t>
            </w:r>
          </w:p>
        </w:tc>
        <w:tc>
          <w:tcPr>
            <w:vAlign w:val="center"/>
          </w:tcPr>
          <w:p w:rsidR="00000000" w:rsidDel="00000000" w:rsidP="00000000" w:rsidRDefault="00000000" w:rsidRPr="00000000" w14:paraId="000000A7">
            <w:pPr>
              <w:spacing w:after="0" w:line="240" w:lineRule="auto"/>
              <w:ind w:left="0" w:firstLine="0"/>
              <w:jc w:val="left"/>
              <w:rPr>
                <w:color w:val="000000"/>
              </w:rPr>
            </w:pPr>
            <w:r w:rsidDel="00000000" w:rsidR="00000000" w:rsidRPr="00000000">
              <w:rPr>
                <w:color w:val="000000"/>
                <w:rtl w:val="0"/>
              </w:rPr>
              <w:t xml:space="preserve">$0</w:t>
            </w:r>
          </w:p>
        </w:tc>
      </w:tr>
      <w:tr>
        <w:trPr>
          <w:cantSplit w:val="0"/>
          <w:tblHeader w:val="0"/>
        </w:trPr>
        <w:tc>
          <w:tcPr>
            <w:vAlign w:val="center"/>
          </w:tcPr>
          <w:p w:rsidR="00000000" w:rsidDel="00000000" w:rsidP="00000000" w:rsidRDefault="00000000" w:rsidRPr="00000000" w14:paraId="000000A8">
            <w:pPr>
              <w:spacing w:after="0" w:line="240" w:lineRule="auto"/>
              <w:ind w:left="0" w:firstLine="0"/>
              <w:jc w:val="left"/>
              <w:rPr>
                <w:b w:val="1"/>
                <w:color w:val="000000"/>
              </w:rPr>
            </w:pPr>
            <w:r w:rsidDel="00000000" w:rsidR="00000000" w:rsidRPr="00000000">
              <w:rPr>
                <w:b w:val="1"/>
                <w:color w:val="000000"/>
                <w:rtl w:val="0"/>
              </w:rPr>
              <w:t xml:space="preserve">Hardware</w:t>
            </w:r>
          </w:p>
        </w:tc>
        <w:tc>
          <w:tcPr>
            <w:vAlign w:val="center"/>
          </w:tcPr>
          <w:p w:rsidR="00000000" w:rsidDel="00000000" w:rsidP="00000000" w:rsidRDefault="00000000" w:rsidRPr="00000000" w14:paraId="000000A9">
            <w:pPr>
              <w:spacing w:after="0" w:line="240" w:lineRule="auto"/>
              <w:ind w:left="0" w:firstLine="0"/>
              <w:jc w:val="left"/>
              <w:rPr>
                <w:color w:val="000000"/>
              </w:rPr>
            </w:pPr>
            <w:r w:rsidDel="00000000" w:rsidR="00000000" w:rsidRPr="00000000">
              <w:rPr>
                <w:color w:val="000000"/>
                <w:rtl w:val="0"/>
              </w:rPr>
              <w:t xml:space="preserve">Costo estimado de computadoras </w:t>
            </w:r>
          </w:p>
        </w:tc>
        <w:tc>
          <w:tcPr>
            <w:vAlign w:val="center"/>
          </w:tcPr>
          <w:p w:rsidR="00000000" w:rsidDel="00000000" w:rsidP="00000000" w:rsidRDefault="00000000" w:rsidRPr="00000000" w14:paraId="000000AA">
            <w:pPr>
              <w:spacing w:after="0" w:line="240" w:lineRule="auto"/>
              <w:ind w:left="0" w:firstLine="0"/>
              <w:jc w:val="left"/>
              <w:rPr>
                <w:color w:val="000000"/>
              </w:rPr>
            </w:pPr>
            <w:r w:rsidDel="00000000" w:rsidR="00000000" w:rsidRPr="00000000">
              <w:rPr>
                <w:rtl w:val="0"/>
              </w:rPr>
            </w:r>
          </w:p>
          <w:p w:rsidR="00000000" w:rsidDel="00000000" w:rsidP="00000000" w:rsidRDefault="00000000" w:rsidRPr="00000000" w14:paraId="000000AB">
            <w:pPr>
              <w:spacing w:after="0" w:line="240" w:lineRule="auto"/>
              <w:ind w:left="0" w:firstLine="0"/>
              <w:jc w:val="left"/>
              <w:rPr>
                <w:color w:val="000000"/>
              </w:rPr>
            </w:pPr>
            <w:r w:rsidDel="00000000" w:rsidR="00000000" w:rsidRPr="00000000">
              <w:rPr>
                <w:color w:val="000000"/>
                <w:rtl w:val="0"/>
              </w:rPr>
              <w:t xml:space="preserve">$7’250.000 (solo portátiles  marca: Lenovo) </w:t>
            </w:r>
          </w:p>
        </w:tc>
      </w:tr>
      <w:tr>
        <w:trPr>
          <w:cantSplit w:val="0"/>
          <w:tblHeader w:val="0"/>
        </w:trPr>
        <w:tc>
          <w:tcPr>
            <w:vAlign w:val="center"/>
          </w:tcPr>
          <w:p w:rsidR="00000000" w:rsidDel="00000000" w:rsidP="00000000" w:rsidRDefault="00000000" w:rsidRPr="00000000" w14:paraId="000000AC">
            <w:pPr>
              <w:spacing w:after="0"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00AD">
            <w:pPr>
              <w:spacing w:after="0"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00AE">
            <w:pPr>
              <w:spacing w:after="0"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00AF">
            <w:pPr>
              <w:spacing w:after="0"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00B0">
            <w:pPr>
              <w:spacing w:after="0" w:line="240" w:lineRule="auto"/>
              <w:ind w:left="0" w:firstLine="0"/>
              <w:jc w:val="left"/>
              <w:rPr>
                <w:color w:val="000000"/>
              </w:rPr>
            </w:pPr>
            <w:r w:rsidDel="00000000" w:rsidR="00000000" w:rsidRPr="00000000">
              <w:rPr>
                <w:b w:val="1"/>
                <w:color w:val="000000"/>
                <w:rtl w:val="0"/>
              </w:rPr>
              <w:t xml:space="preserve">Infraestructura</w:t>
            </w:r>
            <w:r w:rsidDel="00000000" w:rsidR="00000000" w:rsidRPr="00000000">
              <w:rPr>
                <w:rtl w:val="0"/>
              </w:rPr>
            </w:r>
          </w:p>
        </w:tc>
        <w:tc>
          <w:tcPr>
            <w:vAlign w:val="center"/>
          </w:tcPr>
          <w:p w:rsidR="00000000" w:rsidDel="00000000" w:rsidP="00000000" w:rsidRDefault="00000000" w:rsidRPr="00000000" w14:paraId="000000B1">
            <w:pPr>
              <w:spacing w:after="0" w:line="240" w:lineRule="auto"/>
              <w:ind w:left="0" w:firstLine="0"/>
              <w:jc w:val="left"/>
              <w:rPr>
                <w:color w:val="000000"/>
              </w:rPr>
            </w:pPr>
            <w:r w:rsidDel="00000000" w:rsidR="00000000" w:rsidRPr="00000000">
              <w:rPr>
                <w:color w:val="000000"/>
                <w:rtl w:val="0"/>
              </w:rPr>
              <w:t xml:space="preserve">Periféricos </w:t>
            </w:r>
          </w:p>
          <w:p w:rsidR="00000000" w:rsidDel="00000000" w:rsidP="00000000" w:rsidRDefault="00000000" w:rsidRPr="00000000" w14:paraId="000000B2">
            <w:pPr>
              <w:spacing w:after="0" w:line="240" w:lineRule="auto"/>
              <w:ind w:left="0" w:firstLine="0"/>
              <w:jc w:val="left"/>
              <w:rPr>
                <w:color w:val="000000"/>
              </w:rPr>
            </w:pPr>
            <w:r w:rsidDel="00000000" w:rsidR="00000000" w:rsidRPr="00000000">
              <w:rPr>
                <w:rtl w:val="0"/>
              </w:rPr>
            </w:r>
          </w:p>
          <w:p w:rsidR="00000000" w:rsidDel="00000000" w:rsidP="00000000" w:rsidRDefault="00000000" w:rsidRPr="00000000" w14:paraId="000000B3">
            <w:pPr>
              <w:spacing w:after="0" w:line="240" w:lineRule="auto"/>
              <w:ind w:left="0" w:firstLine="0"/>
              <w:jc w:val="left"/>
              <w:rPr>
                <w:color w:val="000000"/>
              </w:rPr>
            </w:pPr>
            <w:r w:rsidDel="00000000" w:rsidR="00000000" w:rsidRPr="00000000">
              <w:rPr>
                <w:rtl w:val="0"/>
              </w:rPr>
            </w:r>
          </w:p>
          <w:p w:rsidR="00000000" w:rsidDel="00000000" w:rsidP="00000000" w:rsidRDefault="00000000" w:rsidRPr="00000000" w14:paraId="000000B4">
            <w:pPr>
              <w:spacing w:after="0" w:line="240" w:lineRule="auto"/>
              <w:ind w:left="0" w:firstLine="0"/>
              <w:jc w:val="left"/>
              <w:rPr>
                <w:color w:val="000000"/>
              </w:rPr>
            </w:pPr>
            <w:r w:rsidDel="00000000" w:rsidR="00000000" w:rsidRPr="00000000">
              <w:rPr>
                <w:rtl w:val="0"/>
              </w:rPr>
            </w:r>
          </w:p>
          <w:p w:rsidR="00000000" w:rsidDel="00000000" w:rsidP="00000000" w:rsidRDefault="00000000" w:rsidRPr="00000000" w14:paraId="000000B5">
            <w:pPr>
              <w:spacing w:after="0" w:line="240" w:lineRule="auto"/>
              <w:ind w:left="0" w:firstLine="0"/>
              <w:jc w:val="left"/>
              <w:rPr>
                <w:color w:val="000000"/>
              </w:rPr>
            </w:pPr>
            <w:r w:rsidDel="00000000" w:rsidR="00000000" w:rsidRPr="00000000">
              <w:rPr>
                <w:color w:val="000000"/>
                <w:rtl w:val="0"/>
              </w:rPr>
              <w:t xml:space="preserve">Gastos de internet mensual</w:t>
            </w:r>
          </w:p>
        </w:tc>
        <w:tc>
          <w:tcPr>
            <w:vAlign w:val="center"/>
          </w:tcPr>
          <w:p w:rsidR="00000000" w:rsidDel="00000000" w:rsidP="00000000" w:rsidRDefault="00000000" w:rsidRPr="00000000" w14:paraId="000000B6">
            <w:pPr>
              <w:spacing w:after="0" w:line="240" w:lineRule="auto"/>
              <w:ind w:left="0" w:firstLine="0"/>
              <w:jc w:val="left"/>
              <w:rPr>
                <w:color w:val="000000"/>
              </w:rPr>
            </w:pPr>
            <w:r w:rsidDel="00000000" w:rsidR="00000000" w:rsidRPr="00000000">
              <w:rPr>
                <w:color w:val="000000"/>
                <w:rtl w:val="0"/>
              </w:rPr>
              <w:t xml:space="preserve">Mouses:$80.000,</w:t>
            </w:r>
          </w:p>
          <w:p w:rsidR="00000000" w:rsidDel="00000000" w:rsidP="00000000" w:rsidRDefault="00000000" w:rsidRPr="00000000" w14:paraId="000000B7">
            <w:pPr>
              <w:spacing w:after="0" w:line="240" w:lineRule="auto"/>
              <w:ind w:left="0" w:firstLine="0"/>
              <w:jc w:val="left"/>
              <w:rPr>
                <w:color w:val="000000"/>
              </w:rPr>
            </w:pPr>
            <w:r w:rsidDel="00000000" w:rsidR="00000000" w:rsidRPr="00000000">
              <w:rPr>
                <w:color w:val="000000"/>
                <w:rtl w:val="0"/>
              </w:rPr>
              <w:t xml:space="preserve">Teclados: $92.000,</w:t>
            </w:r>
          </w:p>
          <w:p w:rsidR="00000000" w:rsidDel="00000000" w:rsidP="00000000" w:rsidRDefault="00000000" w:rsidRPr="00000000" w14:paraId="000000B8">
            <w:pPr>
              <w:spacing w:after="0" w:line="240" w:lineRule="auto"/>
              <w:ind w:left="0" w:firstLine="0"/>
              <w:jc w:val="left"/>
              <w:rPr>
                <w:color w:val="000000"/>
              </w:rPr>
            </w:pPr>
            <w:r w:rsidDel="00000000" w:rsidR="00000000" w:rsidRPr="00000000">
              <w:rPr>
                <w:color w:val="000000"/>
                <w:rtl w:val="0"/>
              </w:rPr>
              <w:t xml:space="preserve">Cargadores: $95.000,</w:t>
            </w:r>
          </w:p>
          <w:p w:rsidR="00000000" w:rsidDel="00000000" w:rsidP="00000000" w:rsidRDefault="00000000" w:rsidRPr="00000000" w14:paraId="000000B9">
            <w:pPr>
              <w:spacing w:after="0" w:line="240" w:lineRule="auto"/>
              <w:ind w:left="0" w:firstLine="0"/>
              <w:jc w:val="left"/>
              <w:rPr>
                <w:color w:val="000000"/>
              </w:rPr>
            </w:pPr>
            <w:r w:rsidDel="00000000" w:rsidR="00000000" w:rsidRPr="00000000">
              <w:rPr>
                <w:rtl w:val="0"/>
              </w:rPr>
            </w:r>
          </w:p>
          <w:p w:rsidR="00000000" w:rsidDel="00000000" w:rsidP="00000000" w:rsidRDefault="00000000" w:rsidRPr="00000000" w14:paraId="000000BA">
            <w:pPr>
              <w:spacing w:after="0" w:line="240" w:lineRule="auto"/>
              <w:ind w:left="0" w:firstLine="0"/>
              <w:jc w:val="left"/>
              <w:rPr>
                <w:color w:val="000000"/>
              </w:rPr>
            </w:pPr>
            <w:r w:rsidDel="00000000" w:rsidR="00000000" w:rsidRPr="00000000">
              <w:rPr>
                <w:color w:val="000000"/>
                <w:rtl w:val="0"/>
              </w:rPr>
              <w:t xml:space="preserve">$180.000</w:t>
            </w:r>
          </w:p>
        </w:tc>
      </w:tr>
      <w:tr>
        <w:trPr>
          <w:cantSplit w:val="0"/>
          <w:tblHeader w:val="0"/>
        </w:trPr>
        <w:tc>
          <w:tcPr>
            <w:vAlign w:val="center"/>
          </w:tcPr>
          <w:p w:rsidR="00000000" w:rsidDel="00000000" w:rsidP="00000000" w:rsidRDefault="00000000" w:rsidRPr="00000000" w14:paraId="000000BB">
            <w:pPr>
              <w:spacing w:after="0" w:line="24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BC">
            <w:pPr>
              <w:spacing w:after="0" w:line="240" w:lineRule="auto"/>
              <w:ind w:left="0" w:firstLine="0"/>
              <w:jc w:val="left"/>
              <w:rPr>
                <w:color w:val="000000"/>
              </w:rPr>
            </w:pPr>
            <w:r w:rsidDel="00000000" w:rsidR="00000000" w:rsidRPr="00000000">
              <w:rPr>
                <w:color w:val="000000"/>
                <w:rtl w:val="0"/>
              </w:rPr>
              <w:t xml:space="preserve">Alojamiento web (si aplica)</w:t>
            </w:r>
          </w:p>
        </w:tc>
        <w:tc>
          <w:tcPr>
            <w:vAlign w:val="center"/>
          </w:tcPr>
          <w:p w:rsidR="00000000" w:rsidDel="00000000" w:rsidP="00000000" w:rsidRDefault="00000000" w:rsidRPr="00000000" w14:paraId="000000BD">
            <w:pPr>
              <w:spacing w:after="0" w:line="240" w:lineRule="auto"/>
              <w:ind w:left="0" w:firstLine="0"/>
              <w:jc w:val="left"/>
              <w:rPr>
                <w:color w:val="000000"/>
              </w:rPr>
            </w:pPr>
            <w:r w:rsidDel="00000000" w:rsidR="00000000" w:rsidRPr="00000000">
              <w:rPr>
                <w:color w:val="000000"/>
                <w:rtl w:val="0"/>
              </w:rPr>
              <w:t xml:space="preserve">$0</w:t>
            </w:r>
          </w:p>
        </w:tc>
      </w:tr>
      <w:tr>
        <w:trPr>
          <w:cantSplit w:val="0"/>
          <w:tblHeader w:val="0"/>
        </w:trPr>
        <w:tc>
          <w:tcPr>
            <w:vAlign w:val="center"/>
          </w:tcPr>
          <w:p w:rsidR="00000000" w:rsidDel="00000000" w:rsidP="00000000" w:rsidRDefault="00000000" w:rsidRPr="00000000" w14:paraId="000000BE">
            <w:pPr>
              <w:spacing w:after="0" w:line="24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BF">
            <w:pPr>
              <w:spacing w:after="0" w:line="240" w:lineRule="auto"/>
              <w:ind w:left="0" w:firstLine="0"/>
              <w:jc w:val="left"/>
              <w:rPr>
                <w:color w:val="000000"/>
              </w:rPr>
            </w:pPr>
            <w:r w:rsidDel="00000000" w:rsidR="00000000" w:rsidRPr="00000000">
              <w:rPr>
                <w:color w:val="000000"/>
                <w:rtl w:val="0"/>
              </w:rPr>
              <w:t xml:space="preserve">Costos de dominio</w:t>
            </w:r>
          </w:p>
        </w:tc>
        <w:tc>
          <w:tcPr>
            <w:vAlign w:val="center"/>
          </w:tcPr>
          <w:p w:rsidR="00000000" w:rsidDel="00000000" w:rsidP="00000000" w:rsidRDefault="00000000" w:rsidRPr="00000000" w14:paraId="000000C0">
            <w:pPr>
              <w:spacing w:after="0" w:line="240" w:lineRule="auto"/>
              <w:ind w:left="0" w:firstLine="0"/>
              <w:jc w:val="left"/>
              <w:rPr>
                <w:color w:val="000000"/>
              </w:rPr>
            </w:pPr>
            <w:r w:rsidDel="00000000" w:rsidR="00000000" w:rsidRPr="00000000">
              <w:rPr>
                <w:color w:val="000000"/>
                <w:rtl w:val="0"/>
              </w:rPr>
              <w:t xml:space="preserve">$0</w:t>
            </w:r>
          </w:p>
        </w:tc>
      </w:tr>
      <w:tr>
        <w:trPr>
          <w:cantSplit w:val="0"/>
          <w:tblHeader w:val="0"/>
        </w:trPr>
        <w:tc>
          <w:tcPr>
            <w:vAlign w:val="center"/>
          </w:tcPr>
          <w:p w:rsidR="00000000" w:rsidDel="00000000" w:rsidP="00000000" w:rsidRDefault="00000000" w:rsidRPr="00000000" w14:paraId="000000C1">
            <w:pPr>
              <w:spacing w:after="0" w:line="240" w:lineRule="auto"/>
              <w:ind w:left="0" w:firstLine="0"/>
              <w:jc w:val="left"/>
              <w:rPr>
                <w:color w:val="000000"/>
              </w:rPr>
            </w:pPr>
            <w:r w:rsidDel="00000000" w:rsidR="00000000" w:rsidRPr="00000000">
              <w:rPr>
                <w:b w:val="1"/>
                <w:color w:val="000000"/>
                <w:rtl w:val="0"/>
              </w:rPr>
              <w:t xml:space="preserve">Marketing</w:t>
            </w:r>
            <w:r w:rsidDel="00000000" w:rsidR="00000000" w:rsidRPr="00000000">
              <w:rPr>
                <w:rtl w:val="0"/>
              </w:rPr>
            </w:r>
          </w:p>
        </w:tc>
        <w:tc>
          <w:tcPr>
            <w:vAlign w:val="center"/>
          </w:tcPr>
          <w:p w:rsidR="00000000" w:rsidDel="00000000" w:rsidP="00000000" w:rsidRDefault="00000000" w:rsidRPr="00000000" w14:paraId="000000C2">
            <w:pPr>
              <w:spacing w:after="0" w:line="240" w:lineRule="auto"/>
              <w:ind w:left="0" w:firstLine="0"/>
              <w:jc w:val="left"/>
              <w:rPr>
                <w:color w:val="000000"/>
              </w:rPr>
            </w:pPr>
            <w:r w:rsidDel="00000000" w:rsidR="00000000" w:rsidRPr="00000000">
              <w:rPr>
                <w:color w:val="000000"/>
                <w:rtl w:val="0"/>
              </w:rPr>
              <w:t xml:space="preserve">Presupuesto para campañas de marketing</w:t>
            </w:r>
          </w:p>
        </w:tc>
        <w:tc>
          <w:tcPr>
            <w:vAlign w:val="center"/>
          </w:tcPr>
          <w:p w:rsidR="00000000" w:rsidDel="00000000" w:rsidP="00000000" w:rsidRDefault="00000000" w:rsidRPr="00000000" w14:paraId="000000C3">
            <w:pPr>
              <w:spacing w:after="0" w:line="240" w:lineRule="auto"/>
              <w:ind w:left="0" w:firstLine="0"/>
              <w:jc w:val="left"/>
              <w:rPr>
                <w:color w:val="000000"/>
              </w:rPr>
            </w:pPr>
            <w:r w:rsidDel="00000000" w:rsidR="00000000" w:rsidRPr="00000000">
              <w:rPr>
                <w:color w:val="000000"/>
                <w:rtl w:val="0"/>
              </w:rPr>
              <w:t xml:space="preserve">$0</w:t>
            </w:r>
          </w:p>
        </w:tc>
      </w:tr>
      <w:tr>
        <w:trPr>
          <w:cantSplit w:val="0"/>
          <w:tblHeader w:val="0"/>
        </w:trPr>
        <w:tc>
          <w:tcPr>
            <w:vAlign w:val="center"/>
          </w:tcPr>
          <w:p w:rsidR="00000000" w:rsidDel="00000000" w:rsidP="00000000" w:rsidRDefault="00000000" w:rsidRPr="00000000" w14:paraId="000000C4">
            <w:pPr>
              <w:spacing w:after="0" w:line="240" w:lineRule="auto"/>
              <w:ind w:left="0" w:firstLine="0"/>
              <w:jc w:val="left"/>
              <w:rPr>
                <w:color w:val="000000"/>
              </w:rPr>
            </w:pPr>
            <w:r w:rsidDel="00000000" w:rsidR="00000000" w:rsidRPr="00000000">
              <w:rPr>
                <w:b w:val="1"/>
                <w:color w:val="000000"/>
                <w:rtl w:val="0"/>
              </w:rPr>
              <w:t xml:space="preserve">Pruebas</w:t>
            </w:r>
            <w:r w:rsidDel="00000000" w:rsidR="00000000" w:rsidRPr="00000000">
              <w:rPr>
                <w:rtl w:val="0"/>
              </w:rPr>
            </w:r>
          </w:p>
        </w:tc>
        <w:tc>
          <w:tcPr>
            <w:vAlign w:val="center"/>
          </w:tcPr>
          <w:p w:rsidR="00000000" w:rsidDel="00000000" w:rsidP="00000000" w:rsidRDefault="00000000" w:rsidRPr="00000000" w14:paraId="000000C5">
            <w:pPr>
              <w:spacing w:after="0" w:line="240" w:lineRule="auto"/>
              <w:ind w:left="0" w:firstLine="0"/>
              <w:jc w:val="left"/>
              <w:rPr>
                <w:color w:val="000000"/>
              </w:rPr>
            </w:pPr>
            <w:r w:rsidDel="00000000" w:rsidR="00000000" w:rsidRPr="00000000">
              <w:rPr>
                <w:color w:val="000000"/>
                <w:rtl w:val="0"/>
              </w:rPr>
              <w:t xml:space="preserve">Costo de pruebas de usuario</w:t>
            </w:r>
          </w:p>
        </w:tc>
        <w:tc>
          <w:tcPr>
            <w:vAlign w:val="center"/>
          </w:tcPr>
          <w:p w:rsidR="00000000" w:rsidDel="00000000" w:rsidP="00000000" w:rsidRDefault="00000000" w:rsidRPr="00000000" w14:paraId="000000C6">
            <w:pPr>
              <w:spacing w:after="0" w:line="240" w:lineRule="auto"/>
              <w:ind w:left="0" w:firstLine="0"/>
              <w:jc w:val="left"/>
              <w:rPr>
                <w:color w:val="000000"/>
              </w:rPr>
            </w:pPr>
            <w:r w:rsidDel="00000000" w:rsidR="00000000" w:rsidRPr="00000000">
              <w:rPr>
                <w:color w:val="000000"/>
                <w:rtl w:val="0"/>
              </w:rPr>
              <w:t xml:space="preserve">$0</w:t>
            </w:r>
          </w:p>
        </w:tc>
      </w:tr>
      <w:tr>
        <w:trPr>
          <w:cantSplit w:val="0"/>
          <w:trHeight w:val="47" w:hRule="atLeast"/>
          <w:tblHeader w:val="0"/>
        </w:trPr>
        <w:tc>
          <w:tcPr>
            <w:vAlign w:val="center"/>
          </w:tcPr>
          <w:p w:rsidR="00000000" w:rsidDel="00000000" w:rsidP="00000000" w:rsidRDefault="00000000" w:rsidRPr="00000000" w14:paraId="000000C7">
            <w:pPr>
              <w:spacing w:after="0"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00C8">
            <w:pPr>
              <w:spacing w:after="0" w:line="240" w:lineRule="auto"/>
              <w:ind w:left="0" w:firstLine="0"/>
              <w:jc w:val="left"/>
              <w:rPr>
                <w:color w:val="000000"/>
              </w:rPr>
            </w:pPr>
            <w:r w:rsidDel="00000000" w:rsidR="00000000" w:rsidRPr="00000000">
              <w:rPr>
                <w:b w:val="1"/>
                <w:color w:val="000000"/>
                <w:rtl w:val="0"/>
              </w:rPr>
              <w:t xml:space="preserve">Total Estimado</w:t>
            </w:r>
            <w:r w:rsidDel="00000000" w:rsidR="00000000" w:rsidRPr="00000000">
              <w:rPr>
                <w:rtl w:val="0"/>
              </w:rPr>
            </w:r>
          </w:p>
        </w:tc>
        <w:tc>
          <w:tcPr>
            <w:vAlign w:val="center"/>
          </w:tcPr>
          <w:p w:rsidR="00000000" w:rsidDel="00000000" w:rsidP="00000000" w:rsidRDefault="00000000" w:rsidRPr="00000000" w14:paraId="000000C9">
            <w:pPr>
              <w:spacing w:after="0" w:line="240" w:lineRule="auto"/>
              <w:ind w:lef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CA">
            <w:pPr>
              <w:spacing w:after="0" w:line="240" w:lineRule="auto"/>
              <w:ind w:left="0" w:firstLine="0"/>
              <w:jc w:val="left"/>
              <w:rPr>
                <w:color w:val="000000"/>
              </w:rPr>
            </w:pPr>
            <w:r w:rsidDel="00000000" w:rsidR="00000000" w:rsidRPr="00000000">
              <w:rPr>
                <w:b w:val="1"/>
                <w:color w:val="000000"/>
                <w:rtl w:val="0"/>
              </w:rPr>
              <w:t xml:space="preserve">$7’697.000       </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INFORMACIÓN DETALLADA DE CADA DISPOSITIVO:</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PC1-MARCOS ROJAS:</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br w:type="textWrapping"/>
        <w:t xml:space="preserve">   -LAPTOP LENOVO IDEAPAD YOGA “13”</w:t>
      </w:r>
    </w:p>
    <w:p w:rsidR="00000000" w:rsidDel="00000000" w:rsidP="00000000" w:rsidRDefault="00000000" w:rsidRPr="00000000" w14:paraId="000000D6">
      <w:pPr>
        <w:rPr>
          <w:b w:val="1"/>
        </w:rPr>
      </w:pPr>
      <w:r w:rsidDel="00000000" w:rsidR="00000000" w:rsidRPr="00000000">
        <w:rPr>
          <w:b w:val="1"/>
          <w:rtl w:val="0"/>
        </w:rPr>
        <w:t xml:space="preserve">        ESPECIFICACIONES:</w:t>
      </w:r>
    </w:p>
    <w:p w:rsidR="00000000" w:rsidDel="00000000" w:rsidP="00000000" w:rsidRDefault="00000000" w:rsidRPr="00000000" w14:paraId="000000D7">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-Negocios Híbrido (2-en-1) Convertible (Carpeta) Naranja</w:t>
      </w:r>
    </w:p>
    <w:p w:rsidR="00000000" w:rsidDel="00000000" w:rsidP="00000000" w:rsidRDefault="00000000" w:rsidRPr="00000000" w14:paraId="000000D8">
      <w:pPr>
        <w:shd w:fill="ffffff" w:val="clear"/>
        <w:rPr>
          <w:rFonts w:ascii="Roboto" w:cs="Roboto" w:eastAsia="Roboto" w:hAnsi="Roboto"/>
          <w:b w:val="1"/>
          <w:color w:val="232323"/>
          <w:sz w:val="21"/>
          <w:szCs w:val="21"/>
        </w:rPr>
      </w:pPr>
      <w:sdt>
        <w:sdtPr>
          <w:tag w:val="goog_rdk_0"/>
        </w:sdtPr>
        <w:sdtContent>
          <w:r w:rsidDel="00000000" w:rsidR="00000000" w:rsidRPr="00000000">
            <w:rPr>
              <w:rFonts w:ascii="Nova Mono" w:cs="Nova Mono" w:eastAsia="Nova Mono" w:hAnsi="Nova Mono"/>
              <w:b w:val="1"/>
              <w:color w:val="232323"/>
              <w:sz w:val="21"/>
              <w:szCs w:val="21"/>
              <w:rtl w:val="0"/>
            </w:rPr>
            <w:t xml:space="preserve">                 - Intel® Core™ i3 i3-3217U 1.8 GHz</w:t>
          </w:r>
        </w:sdtContent>
      </w:sdt>
    </w:p>
    <w:p w:rsidR="00000000" w:rsidDel="00000000" w:rsidP="00000000" w:rsidRDefault="00000000" w:rsidRPr="00000000" w14:paraId="000000D9">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Pantalla táctil 33.8 cm (13.3") HD+ 1600 x 900 Pixeles Retroiluminación LED 16:9</w:t>
      </w:r>
    </w:p>
    <w:p w:rsidR="00000000" w:rsidDel="00000000" w:rsidP="00000000" w:rsidRDefault="00000000" w:rsidRPr="00000000" w14:paraId="000000DA">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- 4 GB DDR3-SDRAM 1600 MHz 1 x 4 GB</w:t>
      </w:r>
    </w:p>
    <w:p w:rsidR="00000000" w:rsidDel="00000000" w:rsidP="00000000" w:rsidRDefault="00000000" w:rsidRPr="00000000" w14:paraId="000000DB">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- 128 GB SSD</w:t>
      </w:r>
    </w:p>
    <w:p w:rsidR="00000000" w:rsidDel="00000000" w:rsidP="00000000" w:rsidRDefault="00000000" w:rsidRPr="00000000" w14:paraId="000000DC">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Intel® HD Graphics 4000</w:t>
      </w:r>
    </w:p>
    <w:p w:rsidR="00000000" w:rsidDel="00000000" w:rsidP="00000000" w:rsidRDefault="00000000" w:rsidRPr="00000000" w14:paraId="000000DD">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Bluetooth 4.0</w:t>
      </w:r>
    </w:p>
    <w:p w:rsidR="00000000" w:rsidDel="00000000" w:rsidP="00000000" w:rsidRDefault="00000000" w:rsidRPr="00000000" w14:paraId="000000DE">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Polímero de litio 8 h 65 W</w:t>
      </w:r>
    </w:p>
    <w:sdt>
      <w:sdtPr>
        <w:tag w:val="goog_rdk_2"/>
      </w:sdtPr>
      <w:sdtContent>
        <w:p w:rsidR="00000000" w:rsidDel="00000000" w:rsidP="00000000" w:rsidRDefault="00000000" w:rsidRPr="00000000" w14:paraId="000000DF">
          <w:pPr>
            <w:shd w:fill="ffffff" w:val="clear"/>
            <w:rPr>
              <w:ins w:author="Marcos Rojas Álvarez" w:id="0" w:date="2024-10-20T16:17:25Z"/>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 Windows 8 64-bit</w:t>
          </w:r>
          <w:sdt>
            <w:sdtPr>
              <w:tag w:val="goog_rdk_1"/>
            </w:sdtPr>
            <w:sdtContent>
              <w:ins w:author="Marcos Rojas Álvarez" w:id="0" w:date="2024-10-20T16:17:25Z">
                <w:r w:rsidDel="00000000" w:rsidR="00000000" w:rsidRPr="00000000">
                  <w:rPr>
                    <w:rtl w:val="0"/>
                  </w:rPr>
                </w:r>
              </w:ins>
            </w:sdtContent>
          </w:sdt>
        </w:p>
      </w:sdtContent>
    </w:sdt>
    <w:p w:rsidR="00000000" w:rsidDel="00000000" w:rsidP="00000000" w:rsidRDefault="00000000" w:rsidRPr="00000000" w14:paraId="000000E0">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-Brillo pantalla 300 cd</w:t>
      </w:r>
    </w:p>
    <w:p w:rsidR="00000000" w:rsidDel="00000000" w:rsidP="00000000" w:rsidRDefault="00000000" w:rsidRPr="00000000" w14:paraId="000000E1">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-Peso del equipo 1.54kg</w:t>
      </w:r>
    </w:p>
    <w:p w:rsidR="00000000" w:rsidDel="00000000" w:rsidP="00000000" w:rsidRDefault="00000000" w:rsidRPr="00000000" w14:paraId="000000E2">
      <w:pPr>
        <w:shd w:fill="ffffff" w:val="clear"/>
        <w:rPr>
          <w:rFonts w:ascii="Roboto" w:cs="Roboto" w:eastAsia="Roboto" w:hAnsi="Roboto"/>
          <w:b w:val="1"/>
          <w:color w:val="232323"/>
          <w:sz w:val="21"/>
          <w:szCs w:val="21"/>
        </w:rPr>
      </w:pPr>
      <w:r w:rsidDel="00000000" w:rsidR="00000000" w:rsidRPr="00000000">
        <w:rPr>
          <w:rFonts w:ascii="Roboto" w:cs="Roboto" w:eastAsia="Roboto" w:hAnsi="Roboto"/>
          <w:b w:val="1"/>
          <w:color w:val="232323"/>
          <w:sz w:val="21"/>
          <w:szCs w:val="21"/>
          <w:rtl w:val="0"/>
        </w:rPr>
        <w:t xml:space="preserve">                 -Mouse Genius Optico DX-110, Alambrico, USB, 1000DPI, negro.</w:t>
      </w:r>
    </w:p>
    <w:p w:rsidR="00000000" w:rsidDel="00000000" w:rsidP="00000000" w:rsidRDefault="00000000" w:rsidRPr="00000000" w14:paraId="000000E3">
      <w:pPr>
        <w:shd w:fill="ffffff" w:val="clear"/>
        <w:rPr>
          <w:rFonts w:ascii="Roboto" w:cs="Roboto" w:eastAsia="Roboto" w:hAnsi="Roboto"/>
          <w:b w:val="1"/>
          <w:color w:val="232323"/>
          <w:sz w:val="21"/>
          <w:szCs w:val="21"/>
        </w:rPr>
      </w:pPr>
      <w:r w:rsidDel="00000000" w:rsidR="00000000" w:rsidRPr="00000000">
        <w:rPr>
          <w:rtl w:val="0"/>
        </w:rPr>
      </w:r>
    </w:p>
    <w:p w:rsidR="00000000" w:rsidDel="00000000" w:rsidP="00000000" w:rsidRDefault="00000000" w:rsidRPr="00000000" w14:paraId="000000E4">
      <w:pPr>
        <w:shd w:fill="ffffff" w:val="clear"/>
        <w:rPr>
          <w:b w:val="1"/>
          <w:color w:val="232323"/>
        </w:rPr>
      </w:pPr>
      <w:r w:rsidDel="00000000" w:rsidR="00000000" w:rsidRPr="00000000">
        <w:rPr>
          <w:b w:val="1"/>
          <w:color w:val="232323"/>
          <w:rtl w:val="0"/>
        </w:rPr>
        <w:t xml:space="preserve">PC2-JESUS FIERRO:</w:t>
      </w:r>
    </w:p>
    <w:p w:rsidR="00000000" w:rsidDel="00000000" w:rsidP="00000000" w:rsidRDefault="00000000" w:rsidRPr="00000000" w14:paraId="000000E5">
      <w:pPr>
        <w:shd w:fill="ffffff" w:val="clear"/>
        <w:rPr>
          <w:b w:val="1"/>
          <w:color w:val="232323"/>
        </w:rPr>
      </w:pPr>
      <w:r w:rsidDel="00000000" w:rsidR="00000000" w:rsidRPr="00000000">
        <w:rPr>
          <w:rtl w:val="0"/>
        </w:rPr>
      </w:r>
    </w:p>
    <w:p w:rsidR="00000000" w:rsidDel="00000000" w:rsidP="00000000" w:rsidRDefault="00000000" w:rsidRPr="00000000" w14:paraId="000000E6">
      <w:pPr>
        <w:shd w:fill="ffffff" w:val="clear"/>
        <w:rPr>
          <w:b w:val="1"/>
          <w:color w:val="232323"/>
        </w:rPr>
      </w:pPr>
      <w:r w:rsidDel="00000000" w:rsidR="00000000" w:rsidRPr="00000000">
        <w:rPr>
          <w:b w:val="1"/>
          <w:color w:val="232323"/>
          <w:rtl w:val="0"/>
        </w:rPr>
        <w:t xml:space="preserve">    -LENOVO IDEAPAD 330S</w:t>
      </w:r>
    </w:p>
    <w:p w:rsidR="00000000" w:rsidDel="00000000" w:rsidP="00000000" w:rsidRDefault="00000000" w:rsidRPr="00000000" w14:paraId="000000E7">
      <w:pPr>
        <w:shd w:fill="ffffff" w:val="clear"/>
        <w:rPr>
          <w:b w:val="1"/>
          <w:color w:val="232323"/>
        </w:rPr>
      </w:pPr>
      <w:r w:rsidDel="00000000" w:rsidR="00000000" w:rsidRPr="00000000">
        <w:rPr>
          <w:b w:val="1"/>
          <w:color w:val="232323"/>
          <w:rtl w:val="0"/>
        </w:rPr>
        <w:t xml:space="preserve">          ESPECIFICACIONES:</w:t>
      </w:r>
    </w:p>
    <w:p w:rsidR="00000000" w:rsidDel="00000000" w:rsidP="00000000" w:rsidRDefault="00000000" w:rsidRPr="00000000" w14:paraId="000000E8">
      <w:pPr>
        <w:shd w:fill="ffffff" w:val="clear"/>
        <w:rPr>
          <w:b w:val="1"/>
          <w:sz w:val="21"/>
          <w:szCs w:val="21"/>
        </w:rPr>
      </w:pPr>
      <w:r w:rsidDel="00000000" w:rsidR="00000000" w:rsidRPr="00000000">
        <w:rPr>
          <w:color w:val="232323"/>
          <w:rtl w:val="0"/>
        </w:rPr>
        <w:t xml:space="preserve">              </w:t>
      </w:r>
      <w:r w:rsidDel="00000000" w:rsidR="00000000" w:rsidRPr="00000000">
        <w:rPr>
          <w:b w:val="1"/>
          <w:color w:val="232323"/>
          <w:rtl w:val="0"/>
        </w:rPr>
        <w:t xml:space="preserve"> -</w:t>
      </w:r>
      <w:r w:rsidDel="00000000" w:rsidR="00000000" w:rsidRPr="00000000">
        <w:rPr>
          <w:b w:val="1"/>
          <w:sz w:val="21"/>
          <w:szCs w:val="21"/>
          <w:rtl w:val="0"/>
        </w:rPr>
        <w:t xml:space="preserve">procesador: intel core i3 7020u (2.30 GHz)</w:t>
      </w:r>
    </w:p>
    <w:p w:rsidR="00000000" w:rsidDel="00000000" w:rsidP="00000000" w:rsidRDefault="00000000" w:rsidRPr="00000000" w14:paraId="000000E9">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-gráficos integrados: Intel® HD Graphics 620</w:t>
      </w:r>
    </w:p>
    <w:p w:rsidR="00000000" w:rsidDel="00000000" w:rsidP="00000000" w:rsidRDefault="00000000" w:rsidRPr="00000000" w14:paraId="000000EA">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-ram: 4gb ddr4</w:t>
      </w:r>
    </w:p>
    <w:p w:rsidR="00000000" w:rsidDel="00000000" w:rsidP="00000000" w:rsidRDefault="00000000" w:rsidRPr="00000000" w14:paraId="000000EB">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-disco duro: 1 tera</w:t>
      </w:r>
    </w:p>
    <w:p w:rsidR="00000000" w:rsidDel="00000000" w:rsidP="00000000" w:rsidRDefault="00000000" w:rsidRPr="00000000" w14:paraId="000000EC">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 pantalla 14″ (1366 x 768)</w:t>
      </w:r>
    </w:p>
    <w:p w:rsidR="00000000" w:rsidDel="00000000" w:rsidP="00000000" w:rsidRDefault="00000000" w:rsidRPr="00000000" w14:paraId="000000ED">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-no unidad de dvd</w:t>
      </w:r>
    </w:p>
    <w:p w:rsidR="00000000" w:rsidDel="00000000" w:rsidP="00000000" w:rsidRDefault="00000000" w:rsidRPr="00000000" w14:paraId="000000EE">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 conectividad: WiFi + Bluetooth 4.1</w:t>
      </w:r>
    </w:p>
    <w:p w:rsidR="00000000" w:rsidDel="00000000" w:rsidP="00000000" w:rsidRDefault="00000000" w:rsidRPr="00000000" w14:paraId="000000EF">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-puertos:</w:t>
      </w:r>
    </w:p>
    <w:p w:rsidR="00000000" w:rsidDel="00000000" w:rsidP="00000000" w:rsidRDefault="00000000" w:rsidRPr="00000000" w14:paraId="000000F0">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-USB Type-C 3.1</w:t>
      </w:r>
    </w:p>
    <w:p w:rsidR="00000000" w:rsidDel="00000000" w:rsidP="00000000" w:rsidRDefault="00000000" w:rsidRPr="00000000" w14:paraId="000000F1">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-usb 3.0</w:t>
      </w:r>
    </w:p>
    <w:p w:rsidR="00000000" w:rsidDel="00000000" w:rsidP="00000000" w:rsidRDefault="00000000" w:rsidRPr="00000000" w14:paraId="000000F2">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 HDMI</w:t>
      </w:r>
    </w:p>
    <w:p w:rsidR="00000000" w:rsidDel="00000000" w:rsidP="00000000" w:rsidRDefault="00000000" w:rsidRPr="00000000" w14:paraId="000000F3">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-Lector de tarjetas 4 en 1</w:t>
      </w:r>
    </w:p>
    <w:p w:rsidR="00000000" w:rsidDel="00000000" w:rsidP="00000000" w:rsidRDefault="00000000" w:rsidRPr="00000000" w14:paraId="000000F4">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-Conector de audio</w:t>
      </w:r>
    </w:p>
    <w:p w:rsidR="00000000" w:rsidDel="00000000" w:rsidP="00000000" w:rsidRDefault="00000000" w:rsidRPr="00000000" w14:paraId="000000F5">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-dimensiones:</w:t>
      </w:r>
    </w:p>
    <w:p w:rsidR="00000000" w:rsidDel="00000000" w:rsidP="00000000" w:rsidRDefault="00000000" w:rsidRPr="00000000" w14:paraId="000000F6">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-323.1 mm x 234.8 mm x 18.95 mm</w:t>
      </w:r>
    </w:p>
    <w:p w:rsidR="00000000" w:rsidDel="00000000" w:rsidP="00000000" w:rsidRDefault="00000000" w:rsidRPr="00000000" w14:paraId="000000F7">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-peso: 1.67 kg</w:t>
      </w:r>
    </w:p>
    <w:p w:rsidR="00000000" w:rsidDel="00000000" w:rsidP="00000000" w:rsidRDefault="00000000" w:rsidRPr="00000000" w14:paraId="000000F8">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b w:val="1"/>
          <w:sz w:val="21"/>
          <w:szCs w:val="21"/>
          <w:rtl w:val="0"/>
        </w:rPr>
        <w:t xml:space="preserve">                -color: Gris platino</w:t>
      </w:r>
    </w:p>
    <w:p w:rsidR="00000000" w:rsidDel="00000000" w:rsidP="00000000" w:rsidRDefault="00000000" w:rsidRPr="00000000" w14:paraId="000000F9">
      <w:pPr>
        <w:pBdr>
          <w:top w:color="auto" w:space="0" w:sz="0" w:val="none"/>
          <w:left w:color="auto" w:space="0" w:sz="0" w:val="none"/>
          <w:bottom w:color="auto" w:space="11" w:sz="0" w:val="none"/>
          <w:right w:color="auto" w:space="0" w:sz="0" w:val="none"/>
        </w:pBdr>
        <w:shd w:fill="ffffff" w:val="clear"/>
        <w:spacing w:after="0" w:lineRule="auto"/>
        <w:ind w:left="0"/>
        <w:rPr>
          <w:rFonts w:ascii="Roboto" w:cs="Roboto" w:eastAsia="Roboto" w:hAnsi="Roboto"/>
          <w:b w:val="1"/>
          <w:color w:val="232323"/>
          <w:sz w:val="21"/>
          <w:szCs w:val="21"/>
        </w:rPr>
      </w:pPr>
      <w:r w:rsidDel="00000000" w:rsidR="00000000" w:rsidRPr="00000000">
        <w:rPr>
          <w:b w:val="1"/>
          <w:sz w:val="21"/>
          <w:szCs w:val="21"/>
          <w:rtl w:val="0"/>
        </w:rPr>
        <w:tab/>
        <w:t xml:space="preserve">   -</w:t>
      </w:r>
      <w:r w:rsidDel="00000000" w:rsidR="00000000" w:rsidRPr="00000000">
        <w:rPr>
          <w:rFonts w:ascii="Roboto" w:cs="Roboto" w:eastAsia="Roboto" w:hAnsi="Roboto"/>
          <w:b w:val="1"/>
          <w:color w:val="232323"/>
          <w:sz w:val="21"/>
          <w:szCs w:val="21"/>
          <w:rtl w:val="0"/>
        </w:rPr>
        <w:t xml:space="preserve"> Mouse Genius Optico DX-110, Alambrico, USB, 1000DPI, negro.</w:t>
      </w:r>
    </w:p>
    <w:p w:rsidR="00000000" w:rsidDel="00000000" w:rsidP="00000000" w:rsidRDefault="00000000" w:rsidRPr="00000000" w14:paraId="000000FA">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11" w:sz="0" w:val="none"/>
          <w:right w:color="auto" w:space="0" w:sz="0" w:val="none"/>
        </w:pBdr>
        <w:shd w:fill="ffffff" w:val="clear"/>
        <w:spacing w:after="0" w:lineRule="auto"/>
        <w:ind w:left="0"/>
        <w:rPr>
          <w:b w:val="1"/>
          <w:sz w:val="21"/>
          <w:szCs w:val="21"/>
        </w:rPr>
      </w:pPr>
      <w:r w:rsidDel="00000000" w:rsidR="00000000" w:rsidRPr="00000000">
        <w:rPr>
          <w:rtl w:val="0"/>
        </w:rPr>
      </w:r>
    </w:p>
    <w:p w:rsidR="00000000" w:rsidDel="00000000" w:rsidP="00000000" w:rsidRDefault="00000000" w:rsidRPr="00000000" w14:paraId="000000FE">
      <w:pPr>
        <w:shd w:fill="ffffff" w:val="clear"/>
        <w:rPr>
          <w:b w:val="1"/>
          <w:color w:val="232323"/>
        </w:rPr>
      </w:pPr>
      <w:r w:rsidDel="00000000" w:rsidR="00000000" w:rsidRPr="00000000">
        <w:rPr>
          <w:b w:val="1"/>
          <w:color w:val="232323"/>
          <w:rtl w:val="0"/>
        </w:rPr>
        <w:t xml:space="preserve">PC3-ISABELLA CABRERA:</w:t>
      </w:r>
    </w:p>
    <w:p w:rsidR="00000000" w:rsidDel="00000000" w:rsidP="00000000" w:rsidRDefault="00000000" w:rsidRPr="00000000" w14:paraId="000000FF">
      <w:pPr>
        <w:shd w:fill="ffffff" w:val="clear"/>
        <w:rPr>
          <w:b w:val="1"/>
          <w:color w:val="232323"/>
        </w:rPr>
      </w:pPr>
      <w:r w:rsidDel="00000000" w:rsidR="00000000" w:rsidRPr="00000000">
        <w:rPr>
          <w:b w:val="1"/>
          <w:color w:val="232323"/>
          <w:rtl w:val="0"/>
        </w:rPr>
        <w:t xml:space="preserve">     -ASUS Vivobook Laptop FHD:</w:t>
      </w:r>
    </w:p>
    <w:p w:rsidR="00000000" w:rsidDel="00000000" w:rsidP="00000000" w:rsidRDefault="00000000" w:rsidRPr="00000000" w14:paraId="00000100">
      <w:pPr>
        <w:shd w:fill="ffffff" w:val="clear"/>
        <w:rPr>
          <w:b w:val="1"/>
          <w:color w:val="232323"/>
        </w:rPr>
      </w:pPr>
      <w:r w:rsidDel="00000000" w:rsidR="00000000" w:rsidRPr="00000000">
        <w:rPr>
          <w:b w:val="1"/>
          <w:color w:val="232323"/>
          <w:rtl w:val="0"/>
        </w:rPr>
        <w:t xml:space="preserve">               ESPECIFICACIONES:</w:t>
      </w:r>
    </w:p>
    <w:p w:rsidR="00000000" w:rsidDel="00000000" w:rsidP="00000000" w:rsidRDefault="00000000" w:rsidRPr="00000000" w14:paraId="00000101">
      <w:pPr>
        <w:shd w:fill="ffffff" w:val="clear"/>
        <w:rPr>
          <w:b w:val="1"/>
          <w:color w:val="232323"/>
        </w:rPr>
      </w:pPr>
      <w:r w:rsidDel="00000000" w:rsidR="00000000" w:rsidRPr="00000000">
        <w:rPr>
          <w:b w:val="1"/>
          <w:color w:val="232323"/>
          <w:rtl w:val="0"/>
        </w:rPr>
        <w:t xml:space="preserve">              </w:t>
      </w:r>
    </w:p>
    <w:p w:rsidR="00000000" w:rsidDel="00000000" w:rsidP="00000000" w:rsidRDefault="00000000" w:rsidRPr="00000000" w14:paraId="00000102">
      <w:pPr>
        <w:shd w:fill="ffffff" w:val="clear"/>
        <w:rPr>
          <w:b w:val="1"/>
          <w:color w:val="232323"/>
        </w:rPr>
      </w:pPr>
      <w:r w:rsidDel="00000000" w:rsidR="00000000" w:rsidRPr="00000000">
        <w:rPr>
          <w:b w:val="1"/>
          <w:color w:val="232323"/>
          <w:rtl w:val="0"/>
        </w:rPr>
        <w:t xml:space="preserve">              -Procesador: Intel i7-1065G7 Quad-Core 1.3GHz hasta 3.9GHz, caché de 8MB</w:t>
      </w:r>
    </w:p>
    <w:p w:rsidR="00000000" w:rsidDel="00000000" w:rsidP="00000000" w:rsidRDefault="00000000" w:rsidRPr="00000000" w14:paraId="00000103">
      <w:pPr>
        <w:shd w:fill="ffffff" w:val="clear"/>
        <w:spacing w:after="0" w:lineRule="auto"/>
        <w:ind w:left="720" w:firstLine="0"/>
        <w:jc w:val="left"/>
        <w:rPr>
          <w:b w:val="1"/>
          <w:color w:val="232323"/>
        </w:rPr>
      </w:pPr>
      <w:r w:rsidDel="00000000" w:rsidR="00000000" w:rsidRPr="00000000">
        <w:rPr>
          <w:b w:val="1"/>
          <w:color w:val="232323"/>
          <w:rtl w:val="0"/>
        </w:rPr>
        <w:t xml:space="preserve">        -Gráficos: Intel HD Graphics 6000</w:t>
      </w:r>
    </w:p>
    <w:p w:rsidR="00000000" w:rsidDel="00000000" w:rsidP="00000000" w:rsidRDefault="00000000" w:rsidRPr="00000000" w14:paraId="00000104">
      <w:pPr>
        <w:shd w:fill="ffffff" w:val="clear"/>
        <w:spacing w:after="0" w:lineRule="auto"/>
        <w:ind w:left="720" w:firstLine="0"/>
        <w:jc w:val="left"/>
        <w:rPr>
          <w:b w:val="1"/>
          <w:color w:val="232323"/>
        </w:rPr>
      </w:pPr>
      <w:r w:rsidDel="00000000" w:rsidR="00000000" w:rsidRPr="00000000">
        <w:rPr>
          <w:b w:val="1"/>
          <w:color w:val="232323"/>
          <w:rtl w:val="0"/>
        </w:rPr>
        <w:t xml:space="preserve">        -Memoria: RAM DDR4 de 8 GB</w:t>
      </w:r>
    </w:p>
    <w:p w:rsidR="00000000" w:rsidDel="00000000" w:rsidP="00000000" w:rsidRDefault="00000000" w:rsidRPr="00000000" w14:paraId="00000105">
      <w:pPr>
        <w:shd w:fill="ffffff" w:val="clear"/>
        <w:spacing w:after="0" w:lineRule="auto"/>
        <w:ind w:left="720" w:firstLine="0"/>
        <w:jc w:val="left"/>
        <w:rPr>
          <w:b w:val="1"/>
          <w:color w:val="232323"/>
        </w:rPr>
      </w:pPr>
      <w:r w:rsidDel="00000000" w:rsidR="00000000" w:rsidRPr="00000000">
        <w:rPr>
          <w:b w:val="1"/>
          <w:color w:val="232323"/>
          <w:rtl w:val="0"/>
        </w:rPr>
        <w:t xml:space="preserve">        - Disco duro: 1TB HDD + 256GB SSD</w:t>
      </w:r>
    </w:p>
    <w:p w:rsidR="00000000" w:rsidDel="00000000" w:rsidP="00000000" w:rsidRDefault="00000000" w:rsidRPr="00000000" w14:paraId="00000106">
      <w:pPr>
        <w:shd w:fill="ffffff" w:val="clear"/>
        <w:spacing w:after="0" w:lineRule="auto"/>
        <w:ind w:left="720" w:firstLine="0"/>
        <w:jc w:val="left"/>
        <w:rPr>
          <w:b w:val="1"/>
          <w:color w:val="232323"/>
        </w:rPr>
      </w:pPr>
      <w:r w:rsidDel="00000000" w:rsidR="00000000" w:rsidRPr="00000000">
        <w:rPr>
          <w:b w:val="1"/>
          <w:color w:val="232323"/>
          <w:rtl w:val="0"/>
        </w:rPr>
        <w:t xml:space="preserve">        -Pantalla: pantalla de retroiluminación LED FHD (1920 x 1080) de 15.6             pulgadas</w:t>
      </w:r>
    </w:p>
    <w:p w:rsidR="00000000" w:rsidDel="00000000" w:rsidP="00000000" w:rsidRDefault="00000000" w:rsidRPr="00000000" w14:paraId="00000107">
      <w:pPr>
        <w:shd w:fill="ffffff" w:val="clear"/>
        <w:spacing w:after="0" w:lineRule="auto"/>
        <w:ind w:left="720" w:firstLine="0"/>
        <w:jc w:val="left"/>
        <w:rPr>
          <w:b w:val="1"/>
          <w:color w:val="232323"/>
        </w:rPr>
      </w:pPr>
      <w:r w:rsidDel="00000000" w:rsidR="00000000" w:rsidRPr="00000000">
        <w:rPr>
          <w:b w:val="1"/>
          <w:color w:val="232323"/>
          <w:rtl w:val="0"/>
        </w:rPr>
        <w:t xml:space="preserve">        -Tipo inalámbrico: CA inalámbrica y Bluetooth</w:t>
      </w:r>
    </w:p>
    <w:p w:rsidR="00000000" w:rsidDel="00000000" w:rsidP="00000000" w:rsidRDefault="00000000" w:rsidRPr="00000000" w14:paraId="00000108">
      <w:pPr>
        <w:shd w:fill="ffffff" w:val="clear"/>
        <w:spacing w:after="0" w:lineRule="auto"/>
        <w:ind w:left="720" w:firstLine="0"/>
        <w:jc w:val="left"/>
        <w:rPr>
          <w:b w:val="1"/>
          <w:color w:val="232323"/>
        </w:rPr>
      </w:pPr>
      <w:r w:rsidDel="00000000" w:rsidR="00000000" w:rsidRPr="00000000">
        <w:rPr>
          <w:b w:val="1"/>
          <w:color w:val="232323"/>
          <w:rtl w:val="0"/>
        </w:rPr>
        <w:t xml:space="preserve">        - Unidad óptica: NA</w:t>
      </w:r>
    </w:p>
    <w:p w:rsidR="00000000" w:rsidDel="00000000" w:rsidP="00000000" w:rsidRDefault="00000000" w:rsidRPr="00000000" w14:paraId="00000109">
      <w:pPr>
        <w:shd w:fill="ffffff" w:val="clear"/>
        <w:spacing w:after="0" w:lineRule="auto"/>
        <w:ind w:left="720" w:firstLine="0"/>
        <w:jc w:val="left"/>
        <w:rPr>
          <w:b w:val="1"/>
          <w:color w:val="232323"/>
        </w:rPr>
      </w:pPr>
      <w:r w:rsidDel="00000000" w:rsidR="00000000" w:rsidRPr="00000000">
        <w:rPr>
          <w:b w:val="1"/>
          <w:color w:val="232323"/>
          <w:rtl w:val="0"/>
        </w:rPr>
        <w:t xml:space="preserve">        -Sistema operativo: Windows 10 Home 64 bits Modo S</w:t>
      </w:r>
    </w:p>
    <w:p w:rsidR="00000000" w:rsidDel="00000000" w:rsidP="00000000" w:rsidRDefault="00000000" w:rsidRPr="00000000" w14:paraId="0000010A">
      <w:pPr>
        <w:shd w:fill="ffffff" w:val="clear"/>
        <w:spacing w:after="0" w:lineRule="auto"/>
        <w:ind w:left="720" w:firstLine="0"/>
        <w:jc w:val="left"/>
        <w:rPr>
          <w:b w:val="1"/>
          <w:color w:val="232323"/>
        </w:rPr>
      </w:pPr>
      <w:r w:rsidDel="00000000" w:rsidR="00000000" w:rsidRPr="00000000">
        <w:rPr>
          <w:b w:val="1"/>
          <w:color w:val="232323"/>
          <w:rtl w:val="0"/>
        </w:rPr>
        <w:t xml:space="preserve">        -Batería: iones de litio</w:t>
      </w:r>
    </w:p>
    <w:p w:rsidR="00000000" w:rsidDel="00000000" w:rsidP="00000000" w:rsidRDefault="00000000" w:rsidRPr="00000000" w14:paraId="0000010B">
      <w:pPr>
        <w:shd w:fill="ffffff" w:val="clear"/>
        <w:spacing w:after="0" w:lineRule="auto"/>
        <w:ind w:left="720" w:firstLine="0"/>
        <w:jc w:val="left"/>
        <w:rPr>
          <w:b w:val="1"/>
          <w:color w:val="232323"/>
        </w:rPr>
      </w:pPr>
      <w:r w:rsidDel="00000000" w:rsidR="00000000" w:rsidRPr="00000000">
        <w:rPr>
          <w:b w:val="1"/>
          <w:color w:val="232323"/>
          <w:rtl w:val="0"/>
        </w:rPr>
        <w:t xml:space="preserve">        - Dimensiones: 14.13 x 10.08 x 0.98 pulgadas.</w:t>
      </w:r>
    </w:p>
    <w:p w:rsidR="00000000" w:rsidDel="00000000" w:rsidP="00000000" w:rsidRDefault="00000000" w:rsidRPr="00000000" w14:paraId="0000010C">
      <w:pPr>
        <w:shd w:fill="ffffff" w:val="clear"/>
        <w:spacing w:after="0" w:lineRule="auto"/>
        <w:ind w:left="720" w:firstLine="0"/>
        <w:jc w:val="left"/>
        <w:rPr>
          <w:b w:val="1"/>
          <w:color w:val="232323"/>
        </w:rPr>
      </w:pPr>
      <w:r w:rsidDel="00000000" w:rsidR="00000000" w:rsidRPr="00000000">
        <w:rPr>
          <w:b w:val="1"/>
          <w:color w:val="232323"/>
          <w:rtl w:val="0"/>
        </w:rPr>
        <w:t xml:space="preserve">        -Colores: gris</w:t>
      </w:r>
    </w:p>
    <w:p w:rsidR="00000000" w:rsidDel="00000000" w:rsidP="00000000" w:rsidRDefault="00000000" w:rsidRPr="00000000" w14:paraId="0000010D">
      <w:pPr>
        <w:shd w:fill="ffffff" w:val="clear"/>
        <w:spacing w:after="0" w:lineRule="auto"/>
        <w:ind w:left="0" w:firstLine="0"/>
        <w:jc w:val="left"/>
        <w:rPr>
          <w:b w:val="1"/>
          <w:color w:val="232323"/>
        </w:rPr>
      </w:pPr>
      <w:r w:rsidDel="00000000" w:rsidR="00000000" w:rsidRPr="00000000">
        <w:rPr>
          <w:b w:val="1"/>
          <w:color w:val="232323"/>
          <w:rtl w:val="0"/>
        </w:rPr>
        <w:t xml:space="preserve">                   -Cámara web: 720p</w:t>
      </w:r>
    </w:p>
    <w:p w:rsidR="00000000" w:rsidDel="00000000" w:rsidP="00000000" w:rsidRDefault="00000000" w:rsidRPr="00000000" w14:paraId="0000010E">
      <w:pPr>
        <w:shd w:fill="ffffff" w:val="clear"/>
        <w:spacing w:after="0" w:lineRule="auto"/>
        <w:ind w:left="720" w:firstLine="0"/>
        <w:jc w:val="left"/>
        <w:rPr>
          <w:b w:val="1"/>
          <w:color w:val="232323"/>
        </w:rPr>
      </w:pPr>
      <w:r w:rsidDel="00000000" w:rsidR="00000000" w:rsidRPr="00000000">
        <w:rPr>
          <w:b w:val="1"/>
          <w:color w:val="232323"/>
          <w:rtl w:val="0"/>
        </w:rPr>
        <w:t xml:space="preserve">       - Puertos (total): 1 USB 3.2 Gen 1 Tipo A, 1 USB 3.2 Gen 1 Tipo C, 2 USB      2.0  Tipo A, 1 HDMI 1.4, 1 conector de audio combinado de 0.138 in, </w:t>
      </w:r>
    </w:p>
    <w:p w:rsidR="00000000" w:rsidDel="00000000" w:rsidP="00000000" w:rsidRDefault="00000000" w:rsidRPr="00000000" w14:paraId="0000010F">
      <w:pPr>
        <w:shd w:fill="ffffff" w:val="clear"/>
        <w:spacing w:after="0" w:lineRule="auto"/>
        <w:ind w:left="720" w:firstLine="0"/>
        <w:jc w:val="left"/>
        <w:rPr>
          <w:b w:val="1"/>
          <w:color w:val="232323"/>
        </w:rPr>
      </w:pPr>
      <w:r w:rsidDel="00000000" w:rsidR="00000000" w:rsidRPr="00000000">
        <w:rPr>
          <w:rtl w:val="0"/>
        </w:rPr>
      </w:r>
    </w:p>
    <w:p w:rsidR="00000000" w:rsidDel="00000000" w:rsidP="00000000" w:rsidRDefault="00000000" w:rsidRPr="00000000" w14:paraId="00000110">
      <w:pPr>
        <w:shd w:fill="ffffff" w:val="clear"/>
        <w:spacing w:after="0" w:lineRule="auto"/>
        <w:ind w:left="720" w:firstLine="0"/>
        <w:jc w:val="left"/>
        <w:rPr>
          <w:b w:val="1"/>
          <w:color w:val="232323"/>
        </w:rPr>
      </w:pPr>
      <w:r w:rsidDel="00000000" w:rsidR="00000000" w:rsidRPr="00000000">
        <w:rPr>
          <w:b w:val="1"/>
          <w:color w:val="232323"/>
          <w:rtl w:val="0"/>
        </w:rPr>
        <w:t xml:space="preserve">       -lector de tarjetas Micro SD,</w:t>
      </w:r>
    </w:p>
    <w:p w:rsidR="00000000" w:rsidDel="00000000" w:rsidP="00000000" w:rsidRDefault="00000000" w:rsidRPr="00000000" w14:paraId="00000111">
      <w:pPr>
        <w:shd w:fill="ffffff" w:val="clear"/>
        <w:spacing w:after="0" w:lineRule="auto"/>
        <w:ind w:left="720" w:firstLine="0"/>
        <w:jc w:val="left"/>
        <w:rPr>
          <w:b w:val="1"/>
          <w:color w:val="232323"/>
        </w:rPr>
      </w:pPr>
      <w:r w:rsidDel="00000000" w:rsidR="00000000" w:rsidRPr="00000000">
        <w:rPr>
          <w:b w:val="1"/>
          <w:color w:val="232323"/>
          <w:rtl w:val="0"/>
        </w:rPr>
        <w:t xml:space="preserve">       -TWE Mouse Pad incluido</w:t>
      </w:r>
    </w:p>
    <w:p w:rsidR="00000000" w:rsidDel="00000000" w:rsidP="00000000" w:rsidRDefault="00000000" w:rsidRPr="00000000" w14:paraId="00000112">
      <w:pPr>
        <w:shd w:fill="ffffff" w:val="clear"/>
        <w:spacing w:after="0" w:lineRule="auto"/>
        <w:ind w:left="720" w:firstLine="0"/>
        <w:jc w:val="left"/>
        <w:rPr>
          <w:rFonts w:ascii="Roboto" w:cs="Roboto" w:eastAsia="Roboto" w:hAnsi="Roboto"/>
          <w:b w:val="1"/>
          <w:color w:val="232323"/>
          <w:sz w:val="21"/>
          <w:szCs w:val="21"/>
        </w:rPr>
      </w:pPr>
      <w:r w:rsidDel="00000000" w:rsidR="00000000" w:rsidRPr="00000000">
        <w:rPr>
          <w:b w:val="1"/>
          <w:color w:val="232323"/>
          <w:rtl w:val="0"/>
        </w:rPr>
        <w:t xml:space="preserve">      </w:t>
      </w:r>
      <w:r w:rsidDel="00000000" w:rsidR="00000000" w:rsidRPr="00000000">
        <w:rPr>
          <w:rFonts w:ascii="Roboto" w:cs="Roboto" w:eastAsia="Roboto" w:hAnsi="Roboto"/>
          <w:b w:val="1"/>
          <w:color w:val="232323"/>
          <w:sz w:val="21"/>
          <w:szCs w:val="21"/>
          <w:rtl w:val="0"/>
        </w:rPr>
        <w:t xml:space="preserve"> -Mouse Genius Optico DX-110, Alambrico, USB, 1000DPI, negro.</w:t>
      </w:r>
    </w:p>
    <w:p w:rsidR="00000000" w:rsidDel="00000000" w:rsidP="00000000" w:rsidRDefault="00000000" w:rsidRPr="00000000" w14:paraId="00000113">
      <w:pPr>
        <w:shd w:fill="ffffff" w:val="clear"/>
        <w:spacing w:after="0" w:lineRule="auto"/>
        <w:ind w:left="720" w:firstLine="0"/>
        <w:jc w:val="left"/>
        <w:rPr>
          <w:b w:val="1"/>
          <w:color w:val="232323"/>
        </w:rPr>
      </w:pPr>
      <w:r w:rsidDel="00000000" w:rsidR="00000000" w:rsidRPr="00000000">
        <w:rPr>
          <w:rtl w:val="0"/>
        </w:rPr>
      </w:r>
    </w:p>
    <w:p w:rsidR="00000000" w:rsidDel="00000000" w:rsidP="00000000" w:rsidRDefault="00000000" w:rsidRPr="00000000" w14:paraId="00000114">
      <w:pPr>
        <w:shd w:fill="ffffff" w:val="clear"/>
        <w:rPr>
          <w:b w:val="1"/>
          <w:color w:val="232323"/>
        </w:rPr>
      </w:pPr>
      <w:r w:rsidDel="00000000" w:rsidR="00000000" w:rsidRPr="00000000">
        <w:rPr>
          <w:rtl w:val="0"/>
        </w:rPr>
      </w:r>
    </w:p>
    <w:p w:rsidR="00000000" w:rsidDel="00000000" w:rsidP="00000000" w:rsidRDefault="00000000" w:rsidRPr="00000000" w14:paraId="00000115">
      <w:pPr>
        <w:shd w:fill="ffffff" w:val="clear"/>
        <w:rPr>
          <w:b w:val="1"/>
          <w:color w:val="232323"/>
        </w:rPr>
      </w:pPr>
      <w:r w:rsidDel="00000000" w:rsidR="00000000" w:rsidRPr="00000000">
        <w:rPr>
          <w:rtl w:val="0"/>
        </w:rPr>
      </w:r>
    </w:p>
    <w:p w:rsidR="00000000" w:rsidDel="00000000" w:rsidP="00000000" w:rsidRDefault="00000000" w:rsidRPr="00000000" w14:paraId="00000116">
      <w:pPr>
        <w:shd w:fill="ffffff" w:val="clear"/>
        <w:rPr>
          <w:color w:val="232323"/>
        </w:rPr>
      </w:pPr>
      <w:r w:rsidDel="00000000" w:rsidR="00000000" w:rsidRPr="00000000">
        <w:rPr>
          <w:rtl w:val="0"/>
        </w:rPr>
      </w:r>
    </w:p>
    <w:p w:rsidR="00000000" w:rsidDel="00000000" w:rsidP="00000000" w:rsidRDefault="00000000" w:rsidRPr="00000000" w14:paraId="00000117">
      <w:pPr>
        <w:rPr>
          <w:b w:val="1"/>
          <w:color w:val="232323"/>
        </w:rPr>
      </w:pPr>
      <w:r w:rsidDel="00000000" w:rsidR="00000000" w:rsidRPr="00000000">
        <w:rPr>
          <w:b w:val="1"/>
          <w:rtl w:val="0"/>
        </w:rPr>
        <w:br w:type="textWrapping"/>
        <w:t xml:space="preserve">     </w:t>
      </w:r>
      <w:r w:rsidDel="00000000" w:rsidR="00000000" w:rsidRPr="00000000">
        <w:rPr>
          <w:b w:val="1"/>
          <w:color w:val="232323"/>
          <w:rtl w:val="0"/>
        </w:rPr>
        <w:t xml:space="preserve">PC4-CAMILO CHARRY:</w:t>
      </w:r>
    </w:p>
    <w:p w:rsidR="00000000" w:rsidDel="00000000" w:rsidP="00000000" w:rsidRDefault="00000000" w:rsidRPr="00000000" w14:paraId="00000118">
      <w:pPr>
        <w:rPr>
          <w:b w:val="1"/>
          <w:color w:val="232323"/>
        </w:rPr>
      </w:pPr>
      <w:r w:rsidDel="00000000" w:rsidR="00000000" w:rsidRPr="00000000">
        <w:rPr>
          <w:b w:val="1"/>
          <w:color w:val="232323"/>
          <w:rtl w:val="0"/>
        </w:rPr>
        <w:t xml:space="preserve">         -</w:t>
      </w:r>
      <w:r w:rsidDel="00000000" w:rsidR="00000000" w:rsidRPr="00000000">
        <w:rPr>
          <w:b w:val="1"/>
          <w:color w:val="232323"/>
          <w:rtl w:val="0"/>
        </w:rPr>
        <w:t xml:space="preserve">Portátil Gamer Hp Victus Ryzen 5 5600h 16gb 512gb Rtx3050</w:t>
      </w:r>
    </w:p>
    <w:p w:rsidR="00000000" w:rsidDel="00000000" w:rsidP="00000000" w:rsidRDefault="00000000" w:rsidRPr="00000000" w14:paraId="00000119">
      <w:pPr>
        <w:rPr>
          <w:b w:val="1"/>
          <w:color w:val="232323"/>
        </w:rPr>
      </w:pPr>
      <w:r w:rsidDel="00000000" w:rsidR="00000000" w:rsidRPr="00000000">
        <w:rPr>
          <w:rtl w:val="0"/>
        </w:rPr>
      </w:r>
    </w:p>
    <w:p w:rsidR="00000000" w:rsidDel="00000000" w:rsidP="00000000" w:rsidRDefault="00000000" w:rsidRPr="00000000" w14:paraId="0000011A">
      <w:pPr>
        <w:shd w:fill="ffffff" w:val="clear"/>
        <w:rPr>
          <w:b w:val="1"/>
          <w:color w:val="232323"/>
        </w:rPr>
      </w:pPr>
      <w:r w:rsidDel="00000000" w:rsidR="00000000" w:rsidRPr="00000000">
        <w:rPr>
          <w:b w:val="1"/>
          <w:color w:val="232323"/>
          <w:rtl w:val="0"/>
        </w:rPr>
        <w:t xml:space="preserve">                ESPECIFICACIONES:</w:t>
      </w:r>
    </w:p>
    <w:p w:rsidR="00000000" w:rsidDel="00000000" w:rsidP="00000000" w:rsidRDefault="00000000" w:rsidRPr="00000000" w14:paraId="0000011B">
      <w:pPr>
        <w:shd w:fill="ffffff" w:val="clear"/>
        <w:rPr>
          <w:b w:val="1"/>
          <w:highlight w:val="whit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C">
      <w:pPr>
        <w:shd w:fill="ffffff" w:val="clear"/>
        <w:rPr>
          <w:b w:val="1"/>
          <w:highlight w:val="white"/>
        </w:rPr>
      </w:pPr>
      <w:r w:rsidDel="00000000" w:rsidR="00000000" w:rsidRPr="00000000">
        <w:rPr>
          <w:b w:val="1"/>
          <w:highlight w:val="white"/>
          <w:rtl w:val="0"/>
        </w:rPr>
        <w:t xml:space="preserve">                   -Modelo 15-fb0123la</w:t>
      </w:r>
    </w:p>
    <w:p w:rsidR="00000000" w:rsidDel="00000000" w:rsidP="00000000" w:rsidRDefault="00000000" w:rsidRPr="00000000" w14:paraId="0000011D">
      <w:pPr>
        <w:shd w:fill="ffffff" w:val="clear"/>
        <w:rPr>
          <w:b w:val="1"/>
          <w:highlight w:val="white"/>
        </w:rPr>
      </w:pPr>
      <w:r w:rsidDel="00000000" w:rsidR="00000000" w:rsidRPr="00000000">
        <w:rPr>
          <w:b w:val="1"/>
          <w:highlight w:val="white"/>
          <w:rtl w:val="0"/>
        </w:rPr>
        <w:t xml:space="preserve">                  -Marca HP</w:t>
      </w:r>
    </w:p>
    <w:p w:rsidR="00000000" w:rsidDel="00000000" w:rsidP="00000000" w:rsidRDefault="00000000" w:rsidRPr="00000000" w14:paraId="0000011E">
      <w:pPr>
        <w:shd w:fill="ffffff" w:val="clear"/>
        <w:rPr>
          <w:b w:val="1"/>
          <w:highlight w:val="white"/>
        </w:rPr>
      </w:pPr>
      <w:r w:rsidDel="00000000" w:rsidR="00000000" w:rsidRPr="00000000">
        <w:rPr>
          <w:b w:val="1"/>
          <w:highlight w:val="white"/>
          <w:rtl w:val="0"/>
        </w:rPr>
        <w:t xml:space="preserve">                 -Color Plata mica</w:t>
      </w:r>
    </w:p>
    <w:p w:rsidR="00000000" w:rsidDel="00000000" w:rsidP="00000000" w:rsidRDefault="00000000" w:rsidRPr="00000000" w14:paraId="0000011F">
      <w:pPr>
        <w:shd w:fill="ffffff" w:val="clear"/>
        <w:rPr>
          <w:b w:val="1"/>
        </w:rPr>
      </w:pPr>
      <w:r w:rsidDel="00000000" w:rsidR="00000000" w:rsidRPr="00000000">
        <w:rPr>
          <w:rtl w:val="0"/>
        </w:rPr>
      </w:r>
    </w:p>
    <w:p w:rsidR="00000000" w:rsidDel="00000000" w:rsidP="00000000" w:rsidRDefault="00000000" w:rsidRPr="00000000" w14:paraId="00000120">
      <w:pPr>
        <w:shd w:fill="ffffff" w:val="clear"/>
        <w:ind w:left="0" w:firstLine="0"/>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PROCESADOR:</w:t>
      </w:r>
    </w:p>
    <w:p w:rsidR="00000000" w:rsidDel="00000000" w:rsidP="00000000" w:rsidRDefault="00000000" w:rsidRPr="00000000" w14:paraId="00000121">
      <w:pPr>
        <w:shd w:fill="ffffff" w:val="clear"/>
        <w:rPr>
          <w:b w:val="1"/>
          <w:highlight w:val="white"/>
        </w:rPr>
      </w:pPr>
      <w:r w:rsidDel="00000000" w:rsidR="00000000" w:rsidRPr="00000000">
        <w:rPr>
          <w:b w:val="1"/>
          <w:highlight w:val="white"/>
          <w:rtl w:val="0"/>
        </w:rPr>
        <w:t xml:space="preserve"> </w:t>
        <w:tab/>
        <w:t xml:space="preserve">     -AMD Ryzen™ 5 5600H</w:t>
      </w:r>
    </w:p>
    <w:p w:rsidR="00000000" w:rsidDel="00000000" w:rsidP="00000000" w:rsidRDefault="00000000" w:rsidRPr="00000000" w14:paraId="00000122">
      <w:pPr>
        <w:shd w:fill="ffffff" w:val="clear"/>
        <w:ind w:left="0" w:firstLine="0"/>
        <w:rPr>
          <w:b w:val="1"/>
          <w:highlight w:val="white"/>
        </w:rPr>
      </w:pPr>
      <w:r w:rsidDel="00000000" w:rsidR="00000000" w:rsidRPr="00000000">
        <w:rPr>
          <w:b w:val="1"/>
          <w:highlight w:val="white"/>
          <w:rtl w:val="0"/>
        </w:rPr>
        <w:t xml:space="preserve"> </w:t>
        <w:tab/>
        <w:t xml:space="preserve">     -6 NÚCLEOS / 12 HILOS</w:t>
      </w:r>
    </w:p>
    <w:p w:rsidR="00000000" w:rsidDel="00000000" w:rsidP="00000000" w:rsidRDefault="00000000" w:rsidRPr="00000000" w14:paraId="00000123">
      <w:pPr>
        <w:shd w:fill="ffffff" w:val="clear"/>
        <w:rPr>
          <w:b w:val="1"/>
          <w:highlight w:val="white"/>
        </w:rPr>
      </w:pPr>
      <w:r w:rsidDel="00000000" w:rsidR="00000000" w:rsidRPr="00000000">
        <w:rPr>
          <w:b w:val="1"/>
          <w:highlight w:val="white"/>
          <w:rtl w:val="0"/>
        </w:rPr>
        <w:t xml:space="preserve">    </w:t>
        <w:tab/>
        <w:t xml:space="preserve">     -FRECUENCIA BASE 3.3GHZ</w:t>
      </w:r>
    </w:p>
    <w:p w:rsidR="00000000" w:rsidDel="00000000" w:rsidP="00000000" w:rsidRDefault="00000000" w:rsidRPr="00000000" w14:paraId="00000124">
      <w:pPr>
        <w:shd w:fill="ffffff" w:val="clear"/>
        <w:ind w:left="730" w:hanging="10"/>
        <w:rPr>
          <w:b w:val="1"/>
          <w:highlight w:val="white"/>
        </w:rPr>
      </w:pPr>
      <w:r w:rsidDel="00000000" w:rsidR="00000000" w:rsidRPr="00000000">
        <w:rPr>
          <w:b w:val="1"/>
          <w:highlight w:val="white"/>
          <w:rtl w:val="0"/>
        </w:rPr>
        <w:t xml:space="preserve">     -FREC. MAX 4.2GHz</w:t>
      </w:r>
    </w:p>
    <w:p w:rsidR="00000000" w:rsidDel="00000000" w:rsidP="00000000" w:rsidRDefault="00000000" w:rsidRPr="00000000" w14:paraId="00000125">
      <w:pPr>
        <w:shd w:fill="ffffff" w:val="clear"/>
        <w:rPr>
          <w:b w:val="1"/>
        </w:rPr>
      </w:pPr>
      <w:r w:rsidDel="00000000" w:rsidR="00000000" w:rsidRPr="00000000">
        <w:rPr>
          <w:rtl w:val="0"/>
        </w:rPr>
      </w:r>
    </w:p>
    <w:p w:rsidR="00000000" w:rsidDel="00000000" w:rsidP="00000000" w:rsidRDefault="00000000" w:rsidRPr="00000000" w14:paraId="00000126">
      <w:pPr>
        <w:shd w:fill="ffffff" w:val="clear"/>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MEMORIA TOTAL: 16 GB</w:t>
      </w:r>
    </w:p>
    <w:p w:rsidR="00000000" w:rsidDel="00000000" w:rsidP="00000000" w:rsidRDefault="00000000" w:rsidRPr="00000000" w14:paraId="00000127">
      <w:pPr>
        <w:shd w:fill="ffffff" w:val="clear"/>
        <w:rPr>
          <w:b w:val="1"/>
          <w:highlight w:val="white"/>
        </w:rPr>
      </w:pPr>
      <w:r w:rsidDel="00000000" w:rsidR="00000000" w:rsidRPr="00000000">
        <w:rPr>
          <w:b w:val="1"/>
          <w:highlight w:val="white"/>
          <w:rtl w:val="0"/>
        </w:rPr>
        <w:t xml:space="preserve">       </w:t>
        <w:tab/>
        <w:t xml:space="preserve">    -2 x 8GB RAM DDR4-3200 MHz</w:t>
      </w:r>
    </w:p>
    <w:p w:rsidR="00000000" w:rsidDel="00000000" w:rsidP="00000000" w:rsidRDefault="00000000" w:rsidRPr="00000000" w14:paraId="00000128">
      <w:pPr>
        <w:shd w:fill="ffffff" w:val="clear"/>
        <w:rPr>
          <w:b w:val="1"/>
        </w:rPr>
      </w:pPr>
      <w:r w:rsidDel="00000000" w:rsidR="00000000" w:rsidRPr="00000000">
        <w:rPr>
          <w:rtl w:val="0"/>
        </w:rPr>
      </w:r>
    </w:p>
    <w:p w:rsidR="00000000" w:rsidDel="00000000" w:rsidP="00000000" w:rsidRDefault="00000000" w:rsidRPr="00000000" w14:paraId="00000129">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ALMACENAMIENTO:  PCIe Gen4 NVMe TLC M.2 de 512 GB</w:t>
      </w:r>
    </w:p>
    <w:p w:rsidR="00000000" w:rsidDel="00000000" w:rsidP="00000000" w:rsidRDefault="00000000" w:rsidRPr="00000000" w14:paraId="0000012A">
      <w:pPr>
        <w:shd w:fill="ffffff" w:val="clear"/>
        <w:rPr>
          <w:b w:val="1"/>
        </w:rPr>
      </w:pPr>
      <w:r w:rsidDel="00000000" w:rsidR="00000000" w:rsidRPr="00000000">
        <w:rPr>
          <w:rtl w:val="0"/>
        </w:rPr>
      </w:r>
    </w:p>
    <w:p w:rsidR="00000000" w:rsidDel="00000000" w:rsidP="00000000" w:rsidRDefault="00000000" w:rsidRPr="00000000" w14:paraId="0000012B">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TARJETA DE VÍDEO: NVIDIA GeForce RTX 3050</w:t>
      </w:r>
    </w:p>
    <w:p w:rsidR="00000000" w:rsidDel="00000000" w:rsidP="00000000" w:rsidRDefault="00000000" w:rsidRPr="00000000" w14:paraId="0000012C">
      <w:pPr>
        <w:shd w:fill="ffffff" w:val="clear"/>
        <w:rPr>
          <w:b w:val="1"/>
        </w:rPr>
      </w:pPr>
      <w:r w:rsidDel="00000000" w:rsidR="00000000" w:rsidRPr="00000000">
        <w:rPr>
          <w:rtl w:val="0"/>
        </w:rPr>
      </w:r>
    </w:p>
    <w:p w:rsidR="00000000" w:rsidDel="00000000" w:rsidP="00000000" w:rsidRDefault="00000000" w:rsidRPr="00000000" w14:paraId="0000012D">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PANTALLA:15.6" (1920 x 1080) Tiempo de respuesta 9ms 144Hz 250 nits                                     Antirreflejo IPS FHD</w:t>
      </w:r>
    </w:p>
    <w:p w:rsidR="00000000" w:rsidDel="00000000" w:rsidP="00000000" w:rsidRDefault="00000000" w:rsidRPr="00000000" w14:paraId="0000012E">
      <w:pPr>
        <w:shd w:fill="ffffff" w:val="clear"/>
        <w:rPr>
          <w:b w:val="1"/>
        </w:rPr>
      </w:pPr>
      <w:r w:rsidDel="00000000" w:rsidR="00000000" w:rsidRPr="00000000">
        <w:rPr>
          <w:rtl w:val="0"/>
        </w:rPr>
      </w:r>
    </w:p>
    <w:p w:rsidR="00000000" w:rsidDel="00000000" w:rsidP="00000000" w:rsidRDefault="00000000" w:rsidRPr="00000000" w14:paraId="0000012F">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SISTEMA OPERATIVO: Windows 11 Home</w:t>
      </w:r>
    </w:p>
    <w:p w:rsidR="00000000" w:rsidDel="00000000" w:rsidP="00000000" w:rsidRDefault="00000000" w:rsidRPr="00000000" w14:paraId="00000130">
      <w:pPr>
        <w:shd w:fill="ffffff" w:val="clear"/>
        <w:rPr>
          <w:b w:val="1"/>
        </w:rPr>
      </w:pPr>
      <w:r w:rsidDel="00000000" w:rsidR="00000000" w:rsidRPr="00000000">
        <w:rPr>
          <w:rtl w:val="0"/>
        </w:rPr>
      </w:r>
    </w:p>
    <w:p w:rsidR="00000000" w:rsidDel="00000000" w:rsidP="00000000" w:rsidRDefault="00000000" w:rsidRPr="00000000" w14:paraId="00000131">
      <w:pPr>
        <w:shd w:fill="ffffff" w:val="clear"/>
        <w:ind w:left="0" w:firstLine="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PUERTOS:</w:t>
      </w:r>
    </w:p>
    <w:p w:rsidR="00000000" w:rsidDel="00000000" w:rsidP="00000000" w:rsidRDefault="00000000" w:rsidRPr="00000000" w14:paraId="00000132">
      <w:pPr>
        <w:shd w:fill="ffffff" w:val="clear"/>
        <w:ind w:left="1450" w:hanging="10"/>
        <w:rPr>
          <w:b w:val="1"/>
          <w:highlight w:val="white"/>
        </w:rPr>
      </w:pPr>
      <w:r w:rsidDel="00000000" w:rsidR="00000000" w:rsidRPr="00000000">
        <w:rPr>
          <w:b w:val="1"/>
          <w:highlight w:val="white"/>
          <w:rtl w:val="0"/>
        </w:rPr>
        <w:t xml:space="preserve">-1x USB Type-C®</w:t>
      </w:r>
    </w:p>
    <w:p w:rsidR="00000000" w:rsidDel="00000000" w:rsidP="00000000" w:rsidRDefault="00000000" w:rsidRPr="00000000" w14:paraId="00000133">
      <w:pPr>
        <w:shd w:fill="ffffff" w:val="clear"/>
        <w:ind w:left="1450" w:hanging="10"/>
        <w:rPr>
          <w:b w:val="1"/>
          <w:highlight w:val="white"/>
        </w:rPr>
      </w:pPr>
      <w:r w:rsidDel="00000000" w:rsidR="00000000" w:rsidRPr="00000000">
        <w:rPr>
          <w:b w:val="1"/>
          <w:highlight w:val="white"/>
          <w:rtl w:val="0"/>
        </w:rPr>
        <w:t xml:space="preserve">-1x USB Tipo-A</w:t>
      </w:r>
    </w:p>
    <w:p w:rsidR="00000000" w:rsidDel="00000000" w:rsidP="00000000" w:rsidRDefault="00000000" w:rsidRPr="00000000" w14:paraId="00000134">
      <w:pPr>
        <w:shd w:fill="ffffff" w:val="clear"/>
        <w:ind w:left="1450" w:hanging="10"/>
        <w:rPr>
          <w:b w:val="1"/>
          <w:highlight w:val="white"/>
        </w:rPr>
      </w:pPr>
      <w:r w:rsidDel="00000000" w:rsidR="00000000" w:rsidRPr="00000000">
        <w:rPr>
          <w:b w:val="1"/>
          <w:highlight w:val="white"/>
          <w:rtl w:val="0"/>
        </w:rPr>
        <w:t xml:space="preserve">-1x USB Tipo-A</w:t>
      </w:r>
    </w:p>
    <w:p w:rsidR="00000000" w:rsidDel="00000000" w:rsidP="00000000" w:rsidRDefault="00000000" w:rsidRPr="00000000" w14:paraId="00000135">
      <w:pPr>
        <w:shd w:fill="ffffff" w:val="clear"/>
        <w:ind w:left="1450" w:hanging="10"/>
        <w:rPr>
          <w:b w:val="1"/>
          <w:highlight w:val="white"/>
        </w:rPr>
      </w:pPr>
      <w:r w:rsidDel="00000000" w:rsidR="00000000" w:rsidRPr="00000000">
        <w:rPr>
          <w:b w:val="1"/>
          <w:highlight w:val="white"/>
          <w:rtl w:val="0"/>
        </w:rPr>
        <w:t xml:space="preserve">-1x HDMI 2.1</w:t>
      </w:r>
    </w:p>
    <w:p w:rsidR="00000000" w:rsidDel="00000000" w:rsidP="00000000" w:rsidRDefault="00000000" w:rsidRPr="00000000" w14:paraId="00000136">
      <w:pPr>
        <w:shd w:fill="ffffff" w:val="clear"/>
        <w:ind w:left="1450" w:hanging="10"/>
        <w:rPr>
          <w:b w:val="1"/>
          <w:highlight w:val="white"/>
        </w:rPr>
      </w:pPr>
      <w:r w:rsidDel="00000000" w:rsidR="00000000" w:rsidRPr="00000000">
        <w:rPr>
          <w:b w:val="1"/>
          <w:highlight w:val="white"/>
          <w:rtl w:val="0"/>
        </w:rPr>
        <w:t xml:space="preserve">-1x RJ-45</w:t>
      </w:r>
    </w:p>
    <w:p w:rsidR="00000000" w:rsidDel="00000000" w:rsidP="00000000" w:rsidRDefault="00000000" w:rsidRPr="00000000" w14:paraId="00000137">
      <w:pPr>
        <w:shd w:fill="ffffff" w:val="clear"/>
        <w:ind w:left="1450" w:hanging="10"/>
        <w:rPr>
          <w:b w:val="1"/>
          <w:highlight w:val="white"/>
        </w:rPr>
      </w:pPr>
      <w:r w:rsidDel="00000000" w:rsidR="00000000" w:rsidRPr="00000000">
        <w:rPr>
          <w:b w:val="1"/>
          <w:highlight w:val="white"/>
          <w:rtl w:val="0"/>
        </w:rPr>
        <w:t xml:space="preserve">-1x pin inteligente de CA</w:t>
      </w:r>
    </w:p>
    <w:p w:rsidR="00000000" w:rsidDel="00000000" w:rsidP="00000000" w:rsidRDefault="00000000" w:rsidRPr="00000000" w14:paraId="00000138">
      <w:pPr>
        <w:shd w:fill="ffffff" w:val="clear"/>
        <w:ind w:left="1450" w:hanging="10"/>
        <w:rPr>
          <w:b w:val="1"/>
          <w:highlight w:val="white"/>
        </w:rPr>
      </w:pPr>
      <w:r w:rsidDel="00000000" w:rsidR="00000000" w:rsidRPr="00000000">
        <w:rPr>
          <w:b w:val="1"/>
          <w:highlight w:val="white"/>
          <w:rtl w:val="0"/>
        </w:rPr>
        <w:t xml:space="preserve">-1x combinación de auriculares/micrófono</w:t>
      </w:r>
    </w:p>
    <w:p w:rsidR="00000000" w:rsidDel="00000000" w:rsidP="00000000" w:rsidRDefault="00000000" w:rsidRPr="00000000" w14:paraId="00000139">
      <w:pPr>
        <w:shd w:fill="ffffff" w:val="clear"/>
        <w:rPr>
          <w:b w:val="1"/>
        </w:rPr>
      </w:pPr>
      <w:r w:rsidDel="00000000" w:rsidR="00000000" w:rsidRPr="00000000">
        <w:rPr>
          <w:rtl w:val="0"/>
        </w:rPr>
      </w:r>
    </w:p>
    <w:p w:rsidR="00000000" w:rsidDel="00000000" w:rsidP="00000000" w:rsidRDefault="00000000" w:rsidRPr="00000000" w14:paraId="0000013A">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DIMENSIONES: 35,79 x 25,5 x 2,35 cm</w:t>
      </w:r>
    </w:p>
    <w:p w:rsidR="00000000" w:rsidDel="00000000" w:rsidP="00000000" w:rsidRDefault="00000000" w:rsidRPr="00000000" w14:paraId="0000013B">
      <w:pPr>
        <w:shd w:fill="ffffff" w:val="clear"/>
        <w:ind w:left="730" w:hanging="10"/>
        <w:rPr>
          <w:b w:val="1"/>
          <w:highlight w:val="white"/>
        </w:rPr>
      </w:pPr>
      <w:r w:rsidDel="00000000" w:rsidR="00000000" w:rsidRPr="00000000">
        <w:rPr>
          <w:b w:val="1"/>
          <w:highlight w:val="white"/>
          <w:rtl w:val="0"/>
        </w:rPr>
        <w:t xml:space="preserve">    -PESO: 2.29 Kg</w:t>
      </w:r>
    </w:p>
    <w:p w:rsidR="00000000" w:rsidDel="00000000" w:rsidP="00000000" w:rsidRDefault="00000000" w:rsidRPr="00000000" w14:paraId="0000013C">
      <w:pPr>
        <w:shd w:fill="ffffff" w:val="clear"/>
        <w:rPr>
          <w:b w:val="1"/>
        </w:rPr>
      </w:pPr>
      <w:r w:rsidDel="00000000" w:rsidR="00000000" w:rsidRPr="00000000">
        <w:rPr>
          <w:rtl w:val="0"/>
        </w:rPr>
      </w:r>
    </w:p>
    <w:p w:rsidR="00000000" w:rsidDel="00000000" w:rsidP="00000000" w:rsidRDefault="00000000" w:rsidRPr="00000000" w14:paraId="0000013D">
      <w:pPr>
        <w:shd w:fill="ffffff" w:val="clear"/>
        <w:ind w:left="0" w:firstLine="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CÁMARA: Cámara HD HP Wide Vision de 720p con reducción de ruido    temporal y micrófonos digitales integrados de doble matriz</w:t>
      </w:r>
    </w:p>
    <w:p w:rsidR="00000000" w:rsidDel="00000000" w:rsidP="00000000" w:rsidRDefault="00000000" w:rsidRPr="00000000" w14:paraId="0000013E">
      <w:pPr>
        <w:shd w:fill="ffffff" w:val="clear"/>
        <w:rPr>
          <w:b w:val="1"/>
        </w:rPr>
      </w:pPr>
      <w:r w:rsidDel="00000000" w:rsidR="00000000" w:rsidRPr="00000000">
        <w:rPr>
          <w:rtl w:val="0"/>
        </w:rPr>
      </w:r>
    </w:p>
    <w:p w:rsidR="00000000" w:rsidDel="00000000" w:rsidP="00000000" w:rsidRDefault="00000000" w:rsidRPr="00000000" w14:paraId="0000013F">
      <w:pPr>
        <w:shd w:fill="ffffff" w:val="clear"/>
        <w:ind w:left="0" w:firstLine="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AUDIO Y PARLANTES: Audio de alta definición (HD)</w:t>
      </w:r>
    </w:p>
    <w:p w:rsidR="00000000" w:rsidDel="00000000" w:rsidP="00000000" w:rsidRDefault="00000000" w:rsidRPr="00000000" w14:paraId="00000140">
      <w:pPr>
        <w:shd w:fill="ffffff" w:val="clear"/>
        <w:rPr>
          <w:b w:val="1"/>
        </w:rPr>
      </w:pPr>
      <w:r w:rsidDel="00000000" w:rsidR="00000000" w:rsidRPr="00000000">
        <w:rPr>
          <w:rtl w:val="0"/>
        </w:rPr>
      </w:r>
    </w:p>
    <w:p w:rsidR="00000000" w:rsidDel="00000000" w:rsidP="00000000" w:rsidRDefault="00000000" w:rsidRPr="00000000" w14:paraId="00000141">
      <w:pPr>
        <w:shd w:fill="ffffff" w:val="clear"/>
        <w:ind w:left="730" w:hanging="1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TECLADO:retroiluminado, español</w:t>
      </w:r>
    </w:p>
    <w:p w:rsidR="00000000" w:rsidDel="00000000" w:rsidP="00000000" w:rsidRDefault="00000000" w:rsidRPr="00000000" w14:paraId="00000142">
      <w:pPr>
        <w:shd w:fill="ffffff" w:val="clear"/>
        <w:rPr>
          <w:b w:val="1"/>
        </w:rPr>
      </w:pPr>
      <w:r w:rsidDel="00000000" w:rsidR="00000000" w:rsidRPr="00000000">
        <w:rPr>
          <w:rtl w:val="0"/>
        </w:rPr>
      </w:r>
    </w:p>
    <w:p w:rsidR="00000000" w:rsidDel="00000000" w:rsidP="00000000" w:rsidRDefault="00000000" w:rsidRPr="00000000" w14:paraId="00000143">
      <w:pPr>
        <w:shd w:fill="ffffff" w:val="clear"/>
        <w:rPr>
          <w:b w:val="1"/>
          <w:highlight w:val="white"/>
        </w:rPr>
      </w:pPr>
      <w:r w:rsidDel="00000000" w:rsidR="00000000" w:rsidRPr="00000000">
        <w:rPr>
          <w:b w:val="1"/>
          <w:highlight w:val="white"/>
          <w:rtl w:val="0"/>
        </w:rPr>
        <w:t xml:space="preserve">   </w:t>
        <w:tab/>
        <w:t xml:space="preserve">   -</w:t>
      </w:r>
      <w:r w:rsidDel="00000000" w:rsidR="00000000" w:rsidRPr="00000000">
        <w:rPr>
          <w:b w:val="1"/>
          <w:highlight w:val="white"/>
          <w:rtl w:val="0"/>
        </w:rPr>
        <w:t xml:space="preserve">CONECTIVIDAD: LAN 10/100/1000 GbE integrada</w:t>
      </w:r>
    </w:p>
    <w:p w:rsidR="00000000" w:rsidDel="00000000" w:rsidP="00000000" w:rsidRDefault="00000000" w:rsidRPr="00000000" w14:paraId="00000144">
      <w:pPr>
        <w:shd w:fill="ffffff" w:val="clear"/>
        <w:rPr/>
      </w:pPr>
      <w:r w:rsidDel="00000000" w:rsidR="00000000" w:rsidRPr="00000000">
        <w:rPr>
          <w:b w:val="1"/>
          <w:highlight w:val="white"/>
          <w:rtl w:val="0"/>
        </w:rPr>
        <w:t xml:space="preserve">               -Wi-Fi® 6 2x2 + BT5.3  </w:t>
      </w:r>
      <w:r w:rsidDel="00000000" w:rsidR="00000000" w:rsidRPr="00000000">
        <w:rPr>
          <w:rtl w:val="0"/>
        </w:rPr>
      </w:r>
    </w:p>
    <w:p w:rsidR="00000000" w:rsidDel="00000000" w:rsidP="00000000" w:rsidRDefault="00000000" w:rsidRPr="00000000" w14:paraId="00000145">
      <w:pPr>
        <w:shd w:fill="ffffff" w:val="clear"/>
        <w:ind w:left="0" w:firstLine="0"/>
        <w:rPr>
          <w:b w:val="1"/>
        </w:rPr>
      </w:pPr>
      <w:r w:rsidDel="00000000" w:rsidR="00000000" w:rsidRPr="00000000">
        <w:rPr>
          <w:rtl w:val="0"/>
        </w:rPr>
      </w:r>
    </w:p>
    <w:p w:rsidR="00000000" w:rsidDel="00000000" w:rsidP="00000000" w:rsidRDefault="00000000" w:rsidRPr="00000000" w14:paraId="00000146">
      <w:pPr>
        <w:shd w:fill="ffffff" w:val="clear"/>
        <w:ind w:left="0" w:firstLine="0"/>
        <w:rPr>
          <w:b w:val="1"/>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TIPO DE BATERÍA Polímero de iones de litio, de 4 celdas y 70 Wh</w:t>
      </w:r>
    </w:p>
    <w:p w:rsidR="00000000" w:rsidDel="00000000" w:rsidP="00000000" w:rsidRDefault="00000000" w:rsidRPr="00000000" w14:paraId="00000147">
      <w:pPr>
        <w:shd w:fill="ffffff" w:val="clear"/>
        <w:rPr>
          <w:b w:val="1"/>
        </w:rPr>
      </w:pPr>
      <w:r w:rsidDel="00000000" w:rsidR="00000000" w:rsidRPr="00000000">
        <w:rPr>
          <w:rtl w:val="0"/>
        </w:rPr>
      </w:r>
    </w:p>
    <w:p w:rsidR="00000000" w:rsidDel="00000000" w:rsidP="00000000" w:rsidRDefault="00000000" w:rsidRPr="00000000" w14:paraId="00000148">
      <w:pPr>
        <w:shd w:fill="ffffff" w:val="clear"/>
        <w:rPr>
          <w:b w:val="1"/>
          <w:color w:val="666666"/>
          <w:highlight w:val="white"/>
        </w:rPr>
      </w:pPr>
      <w:r w:rsidDel="00000000" w:rsidR="00000000" w:rsidRPr="00000000">
        <w:rPr>
          <w:b w:val="1"/>
          <w:highlight w:val="white"/>
          <w:rtl w:val="0"/>
        </w:rPr>
        <w:t xml:space="preserve">            -</w:t>
      </w:r>
      <w:r w:rsidDel="00000000" w:rsidR="00000000" w:rsidRPr="00000000">
        <w:rPr>
          <w:b w:val="1"/>
          <w:highlight w:val="white"/>
          <w:rtl w:val="0"/>
        </w:rPr>
        <w:t xml:space="preserve">FUENTE DE ALIMENTACIÓN DE ENERGÍA: Adaptador de alimentación de CA inteligente de 200 W</w:t>
      </w:r>
      <w:r w:rsidDel="00000000" w:rsidR="00000000" w:rsidRPr="00000000">
        <w:rPr>
          <w:b w:val="1"/>
          <w:color w:val="666666"/>
          <w:highlight w:val="white"/>
          <w:rtl w:val="0"/>
        </w:rPr>
        <w:t xml:space="preserve">;</w:t>
      </w:r>
    </w:p>
    <w:p w:rsidR="00000000" w:rsidDel="00000000" w:rsidP="00000000" w:rsidRDefault="00000000" w:rsidRPr="00000000" w14:paraId="00000149">
      <w:pPr>
        <w:shd w:fill="ffffff" w:val="clear"/>
        <w:rPr>
          <w:b w:val="1"/>
          <w:color w:val="666666"/>
          <w:highlight w:val="white"/>
        </w:rPr>
      </w:pPr>
      <w:r w:rsidDel="00000000" w:rsidR="00000000" w:rsidRPr="00000000">
        <w:rPr>
          <w:rtl w:val="0"/>
        </w:rPr>
      </w:r>
    </w:p>
    <w:p w:rsidR="00000000" w:rsidDel="00000000" w:rsidP="00000000" w:rsidRDefault="00000000" w:rsidRPr="00000000" w14:paraId="0000014A">
      <w:pPr>
        <w:shd w:fill="ffffff" w:val="clear"/>
        <w:rPr>
          <w:rFonts w:ascii="Roboto" w:cs="Roboto" w:eastAsia="Roboto" w:hAnsi="Roboto"/>
          <w:b w:val="1"/>
          <w:color w:val="232323"/>
          <w:sz w:val="21"/>
          <w:szCs w:val="21"/>
        </w:rPr>
      </w:pPr>
      <w:r w:rsidDel="00000000" w:rsidR="00000000" w:rsidRPr="00000000">
        <w:rPr>
          <w:b w:val="1"/>
          <w:color w:val="666666"/>
          <w:highlight w:val="white"/>
          <w:rtl w:val="0"/>
        </w:rPr>
        <w:t xml:space="preserve">  </w:t>
        <w:tab/>
        <w:t xml:space="preserve">   -</w:t>
      </w:r>
      <w:r w:rsidDel="00000000" w:rsidR="00000000" w:rsidRPr="00000000">
        <w:rPr>
          <w:rFonts w:ascii="Roboto" w:cs="Roboto" w:eastAsia="Roboto" w:hAnsi="Roboto"/>
          <w:b w:val="1"/>
          <w:color w:val="232323"/>
          <w:sz w:val="21"/>
          <w:szCs w:val="21"/>
          <w:rtl w:val="0"/>
        </w:rPr>
        <w:t xml:space="preserve"> Mouse Genius Optico DX-110, Alambrico, USB, 1000DPI, negro.</w:t>
      </w:r>
    </w:p>
    <w:p w:rsidR="00000000" w:rsidDel="00000000" w:rsidP="00000000" w:rsidRDefault="00000000" w:rsidRPr="00000000" w14:paraId="0000014B">
      <w:pPr>
        <w:shd w:fill="ffffff" w:val="clear"/>
        <w:rPr>
          <w:b w:val="1"/>
          <w:color w:val="666666"/>
          <w:highlight w:val="whit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1"/>
        </w:numPr>
        <w:ind w:left="10"/>
        <w:rPr/>
      </w:pPr>
      <w:r w:rsidDel="00000000" w:rsidR="00000000" w:rsidRPr="00000000">
        <w:rPr>
          <w:rtl w:val="0"/>
        </w:rPr>
        <w:t xml:space="preserve">soporte para el software después de su lanzamiento. </w:t>
      </w:r>
    </w:p>
    <w:p w:rsidR="00000000" w:rsidDel="00000000" w:rsidP="00000000" w:rsidRDefault="00000000" w:rsidRPr="00000000" w14:paraId="0000014E">
      <w:pPr>
        <w:pStyle w:val="Heading3"/>
        <w:rPr>
          <w:rFonts w:ascii="Arial" w:cs="Arial" w:eastAsia="Arial" w:hAnsi="Arial"/>
          <w:sz w:val="22"/>
          <w:szCs w:val="22"/>
        </w:rPr>
      </w:pPr>
      <w:r w:rsidDel="00000000" w:rsidR="00000000" w:rsidRPr="00000000">
        <w:rPr>
          <w:rFonts w:ascii="Arial" w:cs="Arial" w:eastAsia="Arial" w:hAnsi="Arial"/>
          <w:b w:val="0"/>
          <w:sz w:val="22"/>
          <w:szCs w:val="22"/>
          <w:rtl w:val="0"/>
        </w:rPr>
        <w:t xml:space="preserve">Plan de mantenimiento y soporte: Una descripción del plan de mantenimiento y </w:t>
      </w:r>
      <w:r w:rsidDel="00000000" w:rsidR="00000000" w:rsidRPr="00000000">
        <w:rPr>
          <w:rFonts w:ascii="Arial" w:cs="Arial" w:eastAsia="Arial" w:hAnsi="Arial"/>
          <w:sz w:val="22"/>
          <w:szCs w:val="22"/>
          <w:rtl w:val="0"/>
        </w:rPr>
        <w:t xml:space="preserve">e Mantenimiento y Soporte del Proyecto "Aquac-Memorize"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El plan de mantenimiento y soporte para el proyecto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como objetivo asegurar que el software continúe operando sin problemas y se mantenga relevante para los usuarios. El proyecto incluye tres juegos enfocados en el desarrollo de la memoria: un juego de rompecabezas, un juego de buscar la pareja de cartas  y un juego de adivinar la palabra con pistas (Worldlet), todo con un estilo de océano y pixel art. El mantenimiento garantiza que las funcionalidades actuales sean optimizadas, mientras que el soporte ofrecerá ayuda continua a los usuarios.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rPr>
          <w:rFonts w:ascii="Arial" w:cs="Arial" w:eastAsia="Arial" w:hAnsi="Arial"/>
        </w:rPr>
      </w:pPr>
      <w:r w:rsidDel="00000000" w:rsidR="00000000" w:rsidRPr="00000000">
        <w:rPr>
          <w:rFonts w:ascii="Arial" w:cs="Arial" w:eastAsia="Arial" w:hAnsi="Arial"/>
          <w:b w:val="0"/>
          <w:rtl w:val="0"/>
        </w:rPr>
        <w:t xml:space="preserve">Objetivos del Mantenimiento:</w:t>
      </w:r>
      <w:r w:rsidDel="00000000" w:rsidR="00000000" w:rsidRPr="00000000">
        <w:rPr>
          <w:rtl w:val="0"/>
        </w:rPr>
      </w:r>
    </w:p>
    <w:p w:rsidR="00000000" w:rsidDel="00000000" w:rsidP="00000000" w:rsidRDefault="00000000" w:rsidRPr="00000000" w14:paraId="00000152">
      <w:pPr>
        <w:spacing w:after="280" w:before="280" w:line="240" w:lineRule="auto"/>
        <w:ind w:left="720" w:firstLine="0"/>
        <w:jc w:val="left"/>
        <w:rPr/>
      </w:pPr>
      <w:r w:rsidDel="00000000" w:rsidR="00000000" w:rsidRPr="00000000">
        <w:rPr>
          <w:b w:val="1"/>
          <w:rtl w:val="0"/>
        </w:rPr>
        <w:t xml:space="preserve">-Optimización:</w:t>
      </w:r>
      <w:r w:rsidDel="00000000" w:rsidR="00000000" w:rsidRPr="00000000">
        <w:rPr>
          <w:rtl w:val="0"/>
        </w:rPr>
        <w:t xml:space="preserve"> Garantizar el buen rendimiento de los tres juegos y su adaptación a futuras tecnologías.</w:t>
      </w:r>
    </w:p>
    <w:p w:rsidR="00000000" w:rsidDel="00000000" w:rsidP="00000000" w:rsidRDefault="00000000" w:rsidRPr="00000000" w14:paraId="00000153">
      <w:pPr>
        <w:spacing w:after="280" w:before="280" w:line="240" w:lineRule="auto"/>
        <w:ind w:left="720" w:firstLine="0"/>
        <w:jc w:val="left"/>
        <w:rPr/>
      </w:pPr>
      <w:r w:rsidDel="00000000" w:rsidR="00000000" w:rsidRPr="00000000">
        <w:rPr>
          <w:b w:val="1"/>
          <w:rtl w:val="0"/>
        </w:rPr>
        <w:t xml:space="preserve">- Multijugador: </w:t>
      </w:r>
      <w:r w:rsidDel="00000000" w:rsidR="00000000" w:rsidRPr="00000000">
        <w:rPr>
          <w:b w:val="0"/>
          <w:rtl w:val="0"/>
        </w:rPr>
        <w:t xml:space="preserve">Iniciar la implementación del modo multijugador en los demás juegos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54">
      <w:pPr>
        <w:spacing w:after="280" w:before="280" w:line="240" w:lineRule="auto"/>
        <w:ind w:left="720" w:firstLine="0"/>
        <w:jc w:val="left"/>
        <w:rPr/>
      </w:pPr>
      <w:r w:rsidDel="00000000" w:rsidR="00000000" w:rsidRPr="00000000">
        <w:rPr>
          <w:b w:val="1"/>
          <w:rtl w:val="0"/>
        </w:rPr>
        <w:t xml:space="preserve">-Funcionalidad continua:</w:t>
      </w:r>
      <w:r w:rsidDel="00000000" w:rsidR="00000000" w:rsidRPr="00000000">
        <w:rPr>
          <w:rtl w:val="0"/>
        </w:rPr>
        <w:t xml:space="preserve"> Asegurar que el modo multijugador del juego de cartas y el rendimiento general de los otros dos juegos funcionen sin fallas.</w:t>
      </w:r>
    </w:p>
    <w:p w:rsidR="00000000" w:rsidDel="00000000" w:rsidP="00000000" w:rsidRDefault="00000000" w:rsidRPr="00000000" w14:paraId="00000155">
      <w:pPr>
        <w:spacing w:after="280" w:before="280" w:line="240" w:lineRule="auto"/>
        <w:ind w:left="720" w:firstLine="0"/>
        <w:jc w:val="left"/>
        <w:rPr/>
      </w:pPr>
      <w:r w:rsidDel="00000000" w:rsidR="00000000" w:rsidRPr="00000000">
        <w:rPr>
          <w:b w:val="1"/>
          <w:rtl w:val="0"/>
        </w:rPr>
        <w:t xml:space="preserve">-Satisfacción del usuario:</w:t>
      </w:r>
      <w:r w:rsidDel="00000000" w:rsidR="00000000" w:rsidRPr="00000000">
        <w:rPr>
          <w:rtl w:val="0"/>
        </w:rPr>
        <w:t xml:space="preserve"> Mantener un alto nivel de satisfacción a través de mejoras constantes y un soporte técnico eficiente.</w:t>
      </w:r>
    </w:p>
    <w:p w:rsidR="00000000" w:rsidDel="00000000" w:rsidP="00000000" w:rsidRDefault="00000000" w:rsidRPr="00000000" w14:paraId="00000156">
      <w:pPr>
        <w:spacing w:after="0" w:lineRule="auto"/>
        <w:ind w:left="0" w:firstLine="0"/>
        <w:rPr/>
      </w:pPr>
      <w:r w:rsidDel="00000000" w:rsidR="00000000" w:rsidRPr="00000000">
        <w:rPr>
          <w:rtl w:val="0"/>
        </w:rPr>
      </w:r>
    </w:p>
    <w:p w:rsidR="00000000" w:rsidDel="00000000" w:rsidP="00000000" w:rsidRDefault="00000000" w:rsidRPr="00000000" w14:paraId="00000157">
      <w:pPr>
        <w:pStyle w:val="Heading4"/>
        <w:rPr>
          <w:rFonts w:ascii="Arial" w:cs="Arial" w:eastAsia="Arial" w:hAnsi="Arial"/>
        </w:rPr>
      </w:pPr>
      <w:r w:rsidDel="00000000" w:rsidR="00000000" w:rsidRPr="00000000">
        <w:rPr>
          <w:rFonts w:ascii="Arial" w:cs="Arial" w:eastAsia="Arial" w:hAnsi="Arial"/>
          <w:b w:val="0"/>
          <w:rtl w:val="0"/>
        </w:rPr>
        <w:t xml:space="preserve">Tipos de Mantenimiento:</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-Mantenimiento Correctivo: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Resolver errores reportados en los tres juegos, como fallas en la sincronización del modo multijugador o problemas en la interfaz de usuario con el estilo pixel art.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-Mantenimiento Evolutivo: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Incorporar nuevas funcionalidades basadas en las sugerencias de los usuarios, como nuevos niveles para el juego de adivinar palabras o modos de juego adicionales en el multijugador.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-Mantenimiento Adaptativo: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Ajustar el software para adaptarse a nuevas versiones de navegadores web, sistemas operativos o dispositivos en los que se pueda utilizar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tablets o móviles.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rPr>
          <w:rFonts w:ascii="Arial" w:cs="Arial" w:eastAsia="Arial" w:hAnsi="Arial"/>
        </w:rPr>
      </w:pPr>
      <w:r w:rsidDel="00000000" w:rsidR="00000000" w:rsidRPr="00000000">
        <w:rPr>
          <w:rFonts w:ascii="Arial" w:cs="Arial" w:eastAsia="Arial" w:hAnsi="Arial"/>
          <w:b w:val="0"/>
          <w:rtl w:val="0"/>
        </w:rPr>
        <w:t xml:space="preserve">Soporte Técnico:</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-Canales de Soporte: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Los usuarios podrán contactar al soporte a través del correo electrónico y una sección de preguntas frecuentes en la página web del juego.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El soporte estará disponible de Lunes a Viernes, de 9 AM a 6 PM. Los problemas del modo multijugador tendrán prioridad para asegurar una experiencia fluida en las sesiones de juego.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-Tiempo de 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El tiempo de respuesta para consultas y problemas reportados será de 24 a 48 horas. Las incidencias críticas, como errores en el multijugador, serán atendidas en un máximo de 24 horas.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Actualizaciones:</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-Frecuencia: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Las actualizaciones del software se realizarán trimestralmente para incorporar mejoras y correcciones de errores.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-Notificaciones: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Los usuarios serán notificados de las actualizaciones mediante notificaciones dentro de los juegos y correos electrónicos.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-Actualizaciones de 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Cada actualización incluirá mejoras estéticas relacionadas con el tema del océano y nuevos retos o niveles para mantener el interés de los jugadores.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4"/>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Monitoreo y Evaluación:</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del Rendimiento: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Se revisará el rendimiento del juego mensualmente para identificar y solucionar cualquier problema de carga o lentitud, especialmente en el modo multijugador.</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-Encuestas de Satisfacción: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Se implementarán encuestas trimestrales para recopilar retroalimentación de los jugadores sobre su experiencia con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Aquac-Memorize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incluyendo sus opiniones sobre la jugabilidad, el estilo visual de pixel art y las mejoras necesarias.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Recursos Necesarios:</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2"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Responsable:</w:t>
      </w:r>
      <w:r w:rsidDel="00000000" w:rsidR="00000000" w:rsidRPr="00000000">
        <w:rPr>
          <w:rtl w:val="0"/>
        </w:rPr>
      </w:r>
    </w:p>
    <w:p w:rsidR="00000000" w:rsidDel="00000000" w:rsidP="00000000" w:rsidRDefault="00000000" w:rsidRPr="00000000" w14:paraId="0000016D">
      <w:pPr>
        <w:spacing w:after="280" w:before="280" w:line="240" w:lineRule="auto"/>
        <w:ind w:left="1440" w:firstLine="0"/>
        <w:jc w:val="left"/>
        <w:rPr/>
      </w:pPr>
      <w:r w:rsidDel="00000000" w:rsidR="00000000" w:rsidRPr="00000000">
        <w:rPr>
          <w:rtl w:val="0"/>
        </w:rPr>
        <w:t xml:space="preserve">-Jesús David Fierro Rivera y Jhoan Camilo Charry Pérez estarán a cargo del mantenimiento backend, asegurando que los servidores del multijugador funcionen de manera óptima.</w:t>
      </w:r>
    </w:p>
    <w:p w:rsidR="00000000" w:rsidDel="00000000" w:rsidP="00000000" w:rsidRDefault="00000000" w:rsidRPr="00000000" w14:paraId="0000016E">
      <w:pPr>
        <w:spacing w:after="280" w:before="280" w:line="240" w:lineRule="auto"/>
        <w:ind w:left="1440" w:firstLine="0"/>
        <w:jc w:val="left"/>
        <w:rPr/>
      </w:pPr>
      <w:r w:rsidDel="00000000" w:rsidR="00000000" w:rsidRPr="00000000">
        <w:rPr>
          <w:rtl w:val="0"/>
        </w:rPr>
        <w:t xml:space="preserve">-Marcos Rojas Álvarez e Isabella Carrera Cabrera estarán a cargo del mantenimiento frontend, asegurando que las actualizaciones estéticas y funcionales en los juegos sean coherentes con el estilo de pixel art.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1"/>
        </w:numPr>
        <w:ind w:left="10"/>
        <w:rPr/>
      </w:pPr>
      <w:r w:rsidDel="00000000" w:rsidR="00000000" w:rsidRPr="00000000">
        <w:rPr>
          <w:rtl w:val="0"/>
        </w:rPr>
        <w:t xml:space="preserve">Cronograma de pagos: Un cronograma de pagos que establece los hitos del proyecto y los pagos correspondientes. </w:t>
      </w:r>
    </w:p>
    <w:p w:rsidR="00000000" w:rsidDel="00000000" w:rsidP="00000000" w:rsidRDefault="00000000" w:rsidRPr="00000000" w14:paraId="00000171">
      <w:pPr>
        <w:rPr/>
      </w:pPr>
      <w:r w:rsidDel="00000000" w:rsidR="00000000" w:rsidRPr="00000000">
        <w:rPr>
          <w:rtl w:val="0"/>
        </w:rPr>
      </w:r>
    </w:p>
    <w:tbl>
      <w:tblPr>
        <w:tblStyle w:val="Table2"/>
        <w:tblW w:w="8841.0" w:type="dxa"/>
        <w:jc w:val="left"/>
        <w:tblLayout w:type="fixed"/>
        <w:tblLook w:val="0400"/>
      </w:tblPr>
      <w:tblGrid>
        <w:gridCol w:w="1998"/>
        <w:gridCol w:w="2460"/>
        <w:gridCol w:w="1341"/>
        <w:gridCol w:w="3042"/>
        <w:tblGridChange w:id="0">
          <w:tblGrid>
            <w:gridCol w:w="1998"/>
            <w:gridCol w:w="2460"/>
            <w:gridCol w:w="1341"/>
            <w:gridCol w:w="3042"/>
          </w:tblGrid>
        </w:tblGridChange>
      </w:tblGrid>
      <w:tr>
        <w:trPr>
          <w:cantSplit w:val="0"/>
          <w:tblHeader w:val="1"/>
        </w:trPr>
        <w:tc>
          <w:tcPr>
            <w:vAlign w:val="center"/>
          </w:tcPr>
          <w:p w:rsidR="00000000" w:rsidDel="00000000" w:rsidP="00000000" w:rsidRDefault="00000000" w:rsidRPr="00000000" w14:paraId="00000172">
            <w:pPr>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Fase del Proyecto</w:t>
            </w:r>
          </w:p>
        </w:tc>
        <w:tc>
          <w:tcPr>
            <w:vAlign w:val="center"/>
          </w:tcPr>
          <w:p w:rsidR="00000000" w:rsidDel="00000000" w:rsidP="00000000" w:rsidRDefault="00000000" w:rsidRPr="00000000" w14:paraId="00000173">
            <w:pPr>
              <w:spacing w:after="0"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Entregable</w:t>
            </w:r>
          </w:p>
        </w:tc>
        <w:tc>
          <w:tcPr>
            <w:vAlign w:val="center"/>
          </w:tcPr>
          <w:p w:rsidR="00000000" w:rsidDel="00000000" w:rsidP="00000000" w:rsidRDefault="00000000" w:rsidRPr="00000000" w14:paraId="00000174">
            <w:pPr>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Estimada</w:t>
            </w:r>
          </w:p>
        </w:tc>
        <w:tc>
          <w:tcPr>
            <w:vAlign w:val="center"/>
          </w:tcPr>
          <w:p w:rsidR="00000000" w:rsidDel="00000000" w:rsidP="00000000" w:rsidRDefault="00000000" w:rsidRPr="00000000" w14:paraId="00000175">
            <w:pPr>
              <w:spacing w:after="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blHeader w:val="0"/>
        </w:trPr>
        <w:tc>
          <w:tcPr>
            <w:vAlign w:val="center"/>
          </w:tcPr>
          <w:p w:rsidR="00000000" w:rsidDel="00000000" w:rsidP="00000000" w:rsidRDefault="00000000" w:rsidRPr="00000000" w14:paraId="00000176">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Fase de Investigación y Vigilancia</w:t>
            </w:r>
            <w:r w:rsidDel="00000000" w:rsidR="00000000" w:rsidRPr="00000000">
              <w:rPr>
                <w:rtl w:val="0"/>
              </w:rPr>
            </w:r>
          </w:p>
        </w:tc>
        <w:tc>
          <w:tcPr>
            <w:vAlign w:val="center"/>
          </w:tcPr>
          <w:p w:rsidR="00000000" w:rsidDel="00000000" w:rsidP="00000000" w:rsidRDefault="00000000" w:rsidRPr="00000000" w14:paraId="00000177">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de la competencia y propuesta de valor diferenciada</w:t>
            </w:r>
          </w:p>
        </w:tc>
        <w:tc>
          <w:tcPr>
            <w:vAlign w:val="center"/>
          </w:tcPr>
          <w:p w:rsidR="00000000" w:rsidDel="00000000" w:rsidP="00000000" w:rsidRDefault="00000000" w:rsidRPr="00000000" w14:paraId="00000178">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Mayo</w:t>
            </w: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color w:val="000000"/>
                <w:sz w:val="24"/>
                <w:szCs w:val="24"/>
                <w:rtl w:val="0"/>
              </w:rPr>
              <w:t xml:space="preserve">2024</w:t>
            </w:r>
          </w:p>
        </w:tc>
        <w:tc>
          <w:tcPr>
            <w:vAlign w:val="center"/>
          </w:tcPr>
          <w:p w:rsidR="00000000" w:rsidDel="00000000" w:rsidP="00000000" w:rsidRDefault="00000000" w:rsidRPr="00000000" w14:paraId="00000179">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Completar el análisis del mercado y la competencia, definir el valor único del proyecto.</w:t>
            </w:r>
          </w:p>
          <w:p w:rsidR="00000000" w:rsidDel="00000000" w:rsidP="00000000" w:rsidRDefault="00000000" w:rsidRPr="00000000" w14:paraId="0000017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B">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Fase de Documentación</w:t>
            </w:r>
            <w:r w:rsidDel="00000000" w:rsidR="00000000" w:rsidRPr="00000000">
              <w:rPr>
                <w:rtl w:val="0"/>
              </w:rPr>
            </w:r>
          </w:p>
        </w:tc>
        <w:tc>
          <w:tcPr>
            <w:vAlign w:val="center"/>
          </w:tcPr>
          <w:p w:rsidR="00000000" w:rsidDel="00000000" w:rsidP="00000000" w:rsidRDefault="00000000" w:rsidRPr="00000000" w14:paraId="0000017C">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Documentación del proyecto (requerimientos, diagramas, mockups)</w:t>
            </w:r>
          </w:p>
        </w:tc>
        <w:tc>
          <w:tcPr>
            <w:vAlign w:val="center"/>
          </w:tcPr>
          <w:p w:rsidR="00000000" w:rsidDel="00000000" w:rsidP="00000000" w:rsidRDefault="00000000" w:rsidRPr="00000000" w14:paraId="0000017D">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Mayo-</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7E">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2024</w:t>
            </w:r>
          </w:p>
        </w:tc>
        <w:tc>
          <w:tcPr>
            <w:vAlign w:val="center"/>
          </w:tcPr>
          <w:p w:rsidR="00000000" w:rsidDel="00000000" w:rsidP="00000000" w:rsidRDefault="00000000" w:rsidRPr="00000000" w14:paraId="0000017F">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Redactar los requisitos funcionales y no funcionales, diagramas de flujo, casos de uso.</w:t>
            </w:r>
          </w:p>
          <w:p w:rsidR="00000000" w:rsidDel="00000000" w:rsidP="00000000" w:rsidRDefault="00000000" w:rsidRPr="00000000" w14:paraId="00000180">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2">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Desarrollo del Prototipo (Mockup)</w:t>
            </w:r>
            <w:r w:rsidDel="00000000" w:rsidR="00000000" w:rsidRPr="00000000">
              <w:rPr>
                <w:rtl w:val="0"/>
              </w:rPr>
            </w:r>
          </w:p>
        </w:tc>
        <w:tc>
          <w:tcPr>
            <w:vAlign w:val="center"/>
          </w:tcPr>
          <w:p w:rsidR="00000000" w:rsidDel="00000000" w:rsidP="00000000" w:rsidRDefault="00000000" w:rsidRPr="00000000" w14:paraId="00000183">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Diseño del mockup de los 3 juegos, interfaz inicial</w:t>
            </w:r>
          </w:p>
        </w:tc>
        <w:tc>
          <w:tcPr>
            <w:vAlign w:val="center"/>
          </w:tcPr>
          <w:p w:rsidR="00000000" w:rsidDel="00000000" w:rsidP="00000000" w:rsidRDefault="00000000" w:rsidRPr="00000000" w14:paraId="00000184">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Junio-</w:t>
            </w: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185">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2024</w:t>
            </w:r>
          </w:p>
        </w:tc>
        <w:tc>
          <w:tcPr>
            <w:vAlign w:val="center"/>
          </w:tcPr>
          <w:p w:rsidR="00000000" w:rsidDel="00000000" w:rsidP="00000000" w:rsidRDefault="00000000" w:rsidRPr="00000000" w14:paraId="00000186">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un prototipo visual que represente la interfaz y los principales componentes del software.</w:t>
            </w:r>
          </w:p>
          <w:p w:rsidR="00000000" w:rsidDel="00000000" w:rsidP="00000000" w:rsidRDefault="00000000" w:rsidRPr="00000000" w14:paraId="00000187">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8">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Fase de Desarrollo</w:t>
            </w:r>
            <w:r w:rsidDel="00000000" w:rsidR="00000000" w:rsidRPr="00000000">
              <w:rPr>
                <w:rtl w:val="0"/>
              </w:rPr>
            </w:r>
          </w:p>
        </w:tc>
        <w:tc>
          <w:tcPr>
            <w:vAlign w:val="center"/>
          </w:tcPr>
          <w:p w:rsidR="00000000" w:rsidDel="00000000" w:rsidP="00000000" w:rsidRDefault="00000000" w:rsidRPr="00000000" w14:paraId="00000189">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 de los juegos (rompecabezas, cartas, adivinar)</w:t>
            </w:r>
          </w:p>
        </w:tc>
        <w:tc>
          <w:tcPr>
            <w:vAlign w:val="center"/>
          </w:tcPr>
          <w:p w:rsidR="00000000" w:rsidDel="00000000" w:rsidP="00000000" w:rsidRDefault="00000000" w:rsidRPr="00000000" w14:paraId="0000018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Agosto  a Octubre 2024</w:t>
            </w:r>
          </w:p>
        </w:tc>
        <w:tc>
          <w:tcPr>
            <w:vAlign w:val="center"/>
          </w:tcPr>
          <w:p w:rsidR="00000000" w:rsidDel="00000000" w:rsidP="00000000" w:rsidRDefault="00000000" w:rsidRPr="00000000" w14:paraId="0000018B">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Programar los juegos con las funcionalidades básicas, incluyendo el modo multijugador.</w:t>
            </w:r>
          </w:p>
          <w:p w:rsidR="00000000" w:rsidDel="00000000" w:rsidP="00000000" w:rsidRDefault="00000000" w:rsidRPr="00000000" w14:paraId="0000018C">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D">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Pruebas y Optimización</w:t>
            </w:r>
            <w:r w:rsidDel="00000000" w:rsidR="00000000" w:rsidRPr="00000000">
              <w:rPr>
                <w:rtl w:val="0"/>
              </w:rPr>
            </w:r>
          </w:p>
        </w:tc>
        <w:tc>
          <w:tcPr>
            <w:vAlign w:val="center"/>
          </w:tcPr>
          <w:p w:rsidR="00000000" w:rsidDel="00000000" w:rsidP="00000000" w:rsidRDefault="00000000" w:rsidRPr="00000000" w14:paraId="0000018E">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funcionales y ajustes de errores en el modo multijugador</w:t>
            </w:r>
          </w:p>
        </w:tc>
        <w:tc>
          <w:tcPr>
            <w:vAlign w:val="center"/>
          </w:tcPr>
          <w:p w:rsidR="00000000" w:rsidDel="00000000" w:rsidP="00000000" w:rsidRDefault="00000000" w:rsidRPr="00000000" w14:paraId="0000018F">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Octubre-2</w:t>
            </w:r>
            <w:r w:rsidDel="00000000" w:rsidR="00000000" w:rsidRPr="00000000">
              <w:rPr>
                <w:rtl w:val="0"/>
              </w:rPr>
            </w:r>
          </w:p>
          <w:p w:rsidR="00000000" w:rsidDel="00000000" w:rsidP="00000000" w:rsidRDefault="00000000" w:rsidRPr="00000000" w14:paraId="00000190">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-2024</w:t>
            </w:r>
          </w:p>
        </w:tc>
        <w:tc>
          <w:tcPr>
            <w:vAlign w:val="center"/>
          </w:tcPr>
          <w:p w:rsidR="00000000" w:rsidDel="00000000" w:rsidP="00000000" w:rsidRDefault="00000000" w:rsidRPr="00000000" w14:paraId="00000191">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Realizar pruebas de usabilidad y funcionalidad, corregir errores y mejorar la experiencia del usuario.</w:t>
            </w:r>
          </w:p>
          <w:p w:rsidR="00000000" w:rsidDel="00000000" w:rsidP="00000000" w:rsidRDefault="00000000" w:rsidRPr="00000000" w14:paraId="00000192">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3">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Lanzamiento</w:t>
            </w:r>
            <w:r w:rsidDel="00000000" w:rsidR="00000000" w:rsidRPr="00000000">
              <w:rPr>
                <w:rtl w:val="0"/>
              </w:rPr>
            </w:r>
          </w:p>
        </w:tc>
        <w:tc>
          <w:tcPr>
            <w:vAlign w:val="center"/>
          </w:tcPr>
          <w:p w:rsidR="00000000" w:rsidDel="00000000" w:rsidP="00000000" w:rsidRDefault="00000000" w:rsidRPr="00000000" w14:paraId="00000194">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Lanzamiento del proyecto para usuarios locales</w:t>
            </w:r>
          </w:p>
        </w:tc>
        <w:tc>
          <w:tcPr>
            <w:vAlign w:val="center"/>
          </w:tcPr>
          <w:p w:rsidR="00000000" w:rsidDel="00000000" w:rsidP="00000000" w:rsidRDefault="00000000" w:rsidRPr="00000000" w14:paraId="00000195">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Noviembre-7-2024</w:t>
            </w:r>
          </w:p>
        </w:tc>
        <w:tc>
          <w:tcPr>
            <w:vAlign w:val="center"/>
          </w:tcPr>
          <w:p w:rsidR="00000000" w:rsidDel="00000000" w:rsidP="00000000" w:rsidRDefault="00000000" w:rsidRPr="00000000" w14:paraId="00000196">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Publicar el proyecto  para pruebas con usuarios reales y recoger información para mejorar.</w:t>
            </w:r>
          </w:p>
          <w:p w:rsidR="00000000" w:rsidDel="00000000" w:rsidP="00000000" w:rsidRDefault="00000000" w:rsidRPr="00000000" w14:paraId="00000197">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8">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Mantenimiento Post-Lanzamiento</w:t>
            </w:r>
            <w:r w:rsidDel="00000000" w:rsidR="00000000" w:rsidRPr="00000000">
              <w:rPr>
                <w:rtl w:val="0"/>
              </w:rPr>
            </w:r>
          </w:p>
        </w:tc>
        <w:tc>
          <w:tcPr>
            <w:vAlign w:val="center"/>
          </w:tcPr>
          <w:p w:rsidR="00000000" w:rsidDel="00000000" w:rsidP="00000000" w:rsidRDefault="00000000" w:rsidRPr="00000000" w14:paraId="00000199">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Soporte técnico, actualización y mejoras post-lanzamiento</w:t>
            </w:r>
          </w:p>
        </w:tc>
        <w:tc>
          <w:tcPr>
            <w:vAlign w:val="center"/>
          </w:tcPr>
          <w:p w:rsidR="00000000" w:rsidDel="00000000" w:rsidP="00000000" w:rsidRDefault="00000000" w:rsidRPr="00000000" w14:paraId="0000019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Diciembre 2024</w:t>
            </w:r>
          </w:p>
        </w:tc>
        <w:tc>
          <w:tcPr>
            <w:vAlign w:val="center"/>
          </w:tcPr>
          <w:p w:rsidR="00000000" w:rsidDel="00000000" w:rsidP="00000000" w:rsidRDefault="00000000" w:rsidRPr="00000000" w14:paraId="0000019B">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Implementar mejoras y actualizaciones basadas en el en la información de los usuarios tras el lanzamiento.</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19E">
      <w:pPr>
        <w:spacing w:after="160" w:line="259" w:lineRule="auto"/>
        <w:ind w:left="0" w:firstLine="0"/>
        <w:jc w:val="left"/>
        <w:rPr/>
      </w:pPr>
      <w:r w:rsidDel="00000000" w:rsidR="00000000" w:rsidRPr="00000000">
        <w:rPr>
          <w:rtl w:val="0"/>
        </w:rPr>
      </w:r>
    </w:p>
    <w:p w:rsidR="00000000" w:rsidDel="00000000" w:rsidP="00000000" w:rsidRDefault="00000000" w:rsidRPr="00000000" w14:paraId="0000019F">
      <w:pPr>
        <w:spacing w:after="160" w:line="259" w:lineRule="auto"/>
        <w:ind w:left="0" w:firstLine="0"/>
        <w:jc w:val="left"/>
        <w:rPr/>
      </w:pPr>
      <w:r w:rsidDel="00000000" w:rsidR="00000000" w:rsidRPr="00000000">
        <w:rPr>
          <w:rtl w:val="0"/>
        </w:rPr>
      </w:r>
    </w:p>
    <w:p w:rsidR="00000000" w:rsidDel="00000000" w:rsidP="00000000" w:rsidRDefault="00000000" w:rsidRPr="00000000" w14:paraId="000001A0">
      <w:pPr>
        <w:spacing w:after="160" w:line="259" w:lineRule="auto"/>
        <w:ind w:left="0" w:firstLine="0"/>
        <w:jc w:val="left"/>
        <w:rPr/>
      </w:pPr>
      <w:r w:rsidDel="00000000" w:rsidR="00000000" w:rsidRPr="00000000">
        <w:rPr>
          <w:rtl w:val="0"/>
        </w:rPr>
      </w:r>
    </w:p>
    <w:p w:rsidR="00000000" w:rsidDel="00000000" w:rsidP="00000000" w:rsidRDefault="00000000" w:rsidRPr="00000000" w14:paraId="000001A1">
      <w:pPr>
        <w:spacing w:after="2" w:lineRule="auto"/>
        <w:ind w:left="-5" w:firstLine="0"/>
        <w:rPr/>
      </w:pPr>
      <w:r w:rsidDel="00000000" w:rsidR="00000000" w:rsidRPr="00000000">
        <w:rPr>
          <w:rtl w:val="0"/>
        </w:rPr>
        <w:t xml:space="preserve">Anexos: </w:t>
      </w:r>
    </w:p>
    <w:p w:rsidR="00000000" w:rsidDel="00000000" w:rsidP="00000000" w:rsidRDefault="00000000" w:rsidRPr="00000000" w14:paraId="000001A2">
      <w:pPr>
        <w:spacing w:after="2" w:lineRule="auto"/>
        <w:ind w:left="-5" w:firstLine="0"/>
        <w:rPr/>
      </w:pPr>
      <w:r w:rsidDel="00000000" w:rsidR="00000000" w:rsidRPr="00000000">
        <w:rPr>
          <w:rtl w:val="0"/>
        </w:rPr>
        <w:t xml:space="preserve">Historias de usuario </w:t>
      </w:r>
    </w:p>
    <w:p w:rsidR="00000000" w:rsidDel="00000000" w:rsidP="00000000" w:rsidRDefault="00000000" w:rsidRPr="00000000" w14:paraId="000001A3">
      <w:pPr>
        <w:spacing w:after="2" w:lineRule="auto"/>
        <w:ind w:left="-5" w:firstLine="0"/>
        <w:rPr/>
      </w:pPr>
      <w:r w:rsidDel="00000000" w:rsidR="00000000" w:rsidRPr="00000000">
        <w:rPr>
          <w:rtl w:val="0"/>
        </w:rPr>
        <w:t xml:space="preserve">Identificación de requerimientos funcionales y no funcionales:</w:t>
      </w:r>
    </w:p>
    <w:p w:rsidR="00000000" w:rsidDel="00000000" w:rsidP="00000000" w:rsidRDefault="00000000" w:rsidRPr="00000000" w14:paraId="000001A4">
      <w:pPr>
        <w:pStyle w:val="Heading3"/>
        <w:spacing w:after="80" w:before="280" w:line="257" w:lineRule="auto"/>
        <w:ind w:left="-5" w:firstLine="0"/>
        <w:jc w:val="both"/>
        <w:rPr>
          <w:rFonts w:ascii="Arial" w:cs="Arial" w:eastAsia="Arial" w:hAnsi="Arial"/>
          <w:sz w:val="26"/>
          <w:szCs w:val="26"/>
        </w:rPr>
      </w:pPr>
      <w:bookmarkStart w:colFirst="0" w:colLast="0" w:name="_heading=h.i5wb4s8bs3bv" w:id="0"/>
      <w:bookmarkEnd w:id="0"/>
      <w:r w:rsidDel="00000000" w:rsidR="00000000" w:rsidRPr="00000000">
        <w:rPr>
          <w:rFonts w:ascii="Arial" w:cs="Arial" w:eastAsia="Arial" w:hAnsi="Arial"/>
          <w:sz w:val="26"/>
          <w:szCs w:val="26"/>
          <w:rtl w:val="0"/>
        </w:rPr>
        <w:t xml:space="preserve">Requerimientos funcionales:</w:t>
      </w:r>
    </w:p>
    <w:p w:rsidR="00000000" w:rsidDel="00000000" w:rsidP="00000000" w:rsidRDefault="00000000" w:rsidRPr="00000000" w14:paraId="000001A5">
      <w:pPr>
        <w:numPr>
          <w:ilvl w:val="0"/>
          <w:numId w:val="17"/>
        </w:numPr>
        <w:spacing w:after="240" w:before="240" w:lineRule="auto"/>
        <w:ind w:left="720" w:hanging="360"/>
        <w:jc w:val="left"/>
      </w:pPr>
      <w:r w:rsidDel="00000000" w:rsidR="00000000" w:rsidRPr="00000000">
        <w:rPr>
          <w:b w:val="1"/>
          <w:rtl w:val="0"/>
        </w:rPr>
        <w:t xml:space="preserve">Inicio de sesión y registro de usuarios</w:t>
      </w:r>
      <w:r w:rsidDel="00000000" w:rsidR="00000000" w:rsidRPr="00000000">
        <w:rPr>
          <w:rtl w:val="0"/>
        </w:rPr>
        <w:t xml:space="preserve">:</w:t>
      </w:r>
    </w:p>
    <w:p w:rsidR="00000000" w:rsidDel="00000000" w:rsidP="00000000" w:rsidRDefault="00000000" w:rsidRPr="00000000" w14:paraId="000001A6">
      <w:pPr>
        <w:spacing w:after="240" w:before="240" w:lineRule="auto"/>
        <w:ind w:left="1440" w:firstLine="0"/>
        <w:jc w:val="left"/>
        <w:rPr/>
      </w:pPr>
      <w:r w:rsidDel="00000000" w:rsidR="00000000" w:rsidRPr="00000000">
        <w:rPr>
          <w:rtl w:val="0"/>
        </w:rPr>
        <w:t xml:space="preserve">-El sistema permitirá a los usuarios registrarse con un nombre de usuario único y contraseña.</w:t>
      </w:r>
    </w:p>
    <w:p w:rsidR="00000000" w:rsidDel="00000000" w:rsidP="00000000" w:rsidRDefault="00000000" w:rsidRPr="00000000" w14:paraId="000001A7">
      <w:pPr>
        <w:spacing w:after="240" w:before="240" w:lineRule="auto"/>
        <w:ind w:left="1440" w:firstLine="0"/>
        <w:jc w:val="left"/>
        <w:rPr/>
      </w:pPr>
      <w:r w:rsidDel="00000000" w:rsidR="00000000" w:rsidRPr="00000000">
        <w:rPr>
          <w:rtl w:val="0"/>
        </w:rPr>
        <w:t xml:space="preserve">-Los usuarios registrados podrán iniciar sesión y guardar su progreso en los juegos.</w:t>
      </w:r>
    </w:p>
    <w:p w:rsidR="00000000" w:rsidDel="00000000" w:rsidP="00000000" w:rsidRDefault="00000000" w:rsidRPr="00000000" w14:paraId="000001A8">
      <w:pPr>
        <w:numPr>
          <w:ilvl w:val="0"/>
          <w:numId w:val="17"/>
        </w:numPr>
        <w:spacing w:after="240" w:before="240" w:lineRule="auto"/>
        <w:ind w:left="720" w:hanging="360"/>
        <w:jc w:val="left"/>
      </w:pPr>
      <w:r w:rsidDel="00000000" w:rsidR="00000000" w:rsidRPr="00000000">
        <w:rPr>
          <w:b w:val="1"/>
          <w:rtl w:val="0"/>
        </w:rPr>
        <w:t xml:space="preserve">Selección de juego</w:t>
      </w:r>
      <w:r w:rsidDel="00000000" w:rsidR="00000000" w:rsidRPr="00000000">
        <w:rPr>
          <w:rtl w:val="0"/>
        </w:rPr>
        <w:t xml:space="preserve">:</w:t>
      </w:r>
    </w:p>
    <w:p w:rsidR="00000000" w:rsidDel="00000000" w:rsidP="00000000" w:rsidRDefault="00000000" w:rsidRPr="00000000" w14:paraId="000001A9">
      <w:pPr>
        <w:spacing w:after="240" w:before="240" w:lineRule="auto"/>
        <w:ind w:left="1440" w:firstLine="0"/>
        <w:jc w:val="left"/>
        <w:rPr/>
      </w:pPr>
      <w:r w:rsidDel="00000000" w:rsidR="00000000" w:rsidRPr="00000000">
        <w:rPr>
          <w:rtl w:val="0"/>
        </w:rPr>
        <w:t xml:space="preserve">-El usuario podrá elegir entre los tres juegos disponibles: rompecabezas, juego de buscar parejas de cartas y juego de adivinar palabras con pistas.</w:t>
      </w:r>
    </w:p>
    <w:p w:rsidR="00000000" w:rsidDel="00000000" w:rsidP="00000000" w:rsidRDefault="00000000" w:rsidRPr="00000000" w14:paraId="000001AA">
      <w:pPr>
        <w:numPr>
          <w:ilvl w:val="0"/>
          <w:numId w:val="17"/>
        </w:numPr>
        <w:spacing w:after="240" w:before="240" w:lineRule="auto"/>
        <w:ind w:left="720" w:hanging="360"/>
        <w:jc w:val="left"/>
      </w:pPr>
      <w:r w:rsidDel="00000000" w:rsidR="00000000" w:rsidRPr="00000000">
        <w:rPr>
          <w:b w:val="1"/>
          <w:rtl w:val="0"/>
        </w:rPr>
        <w:t xml:space="preserve">Multijugador en el juego de cartas</w:t>
      </w:r>
      <w:r w:rsidDel="00000000" w:rsidR="00000000" w:rsidRPr="00000000">
        <w:rPr>
          <w:rtl w:val="0"/>
        </w:rPr>
        <w:t xml:space="preserve">:</w:t>
      </w:r>
    </w:p>
    <w:p w:rsidR="00000000" w:rsidDel="00000000" w:rsidP="00000000" w:rsidRDefault="00000000" w:rsidRPr="00000000" w14:paraId="000001AB">
      <w:pPr>
        <w:spacing w:after="240" w:before="240" w:lineRule="auto"/>
        <w:ind w:left="1440" w:firstLine="0"/>
        <w:jc w:val="left"/>
        <w:rPr/>
      </w:pPr>
      <w:r w:rsidDel="00000000" w:rsidR="00000000" w:rsidRPr="00000000">
        <w:rPr>
          <w:rtl w:val="0"/>
        </w:rPr>
        <w:t xml:space="preserve">-Los usuarios podrán crear o unirse a una sala multijugador para jugar al juego de buscar parejas de cartas.</w:t>
      </w:r>
    </w:p>
    <w:p w:rsidR="00000000" w:rsidDel="00000000" w:rsidP="00000000" w:rsidRDefault="00000000" w:rsidRPr="00000000" w14:paraId="000001AC">
      <w:pPr>
        <w:spacing w:after="240" w:before="240" w:lineRule="auto"/>
        <w:ind w:left="1440" w:firstLine="0"/>
        <w:jc w:val="left"/>
        <w:rPr/>
      </w:pPr>
      <w:r w:rsidDel="00000000" w:rsidR="00000000" w:rsidRPr="00000000">
        <w:rPr>
          <w:rtl w:val="0"/>
        </w:rPr>
        <w:t xml:space="preserve">-La configuración de la sala incluirá opciones para seleccionar la dificultad y el número de rondas antes de empezar incluyendo escoger el numero de jugadores por partida máx(10 jugadores).</w:t>
      </w:r>
    </w:p>
    <w:p w:rsidR="00000000" w:rsidDel="00000000" w:rsidP="00000000" w:rsidRDefault="00000000" w:rsidRPr="00000000" w14:paraId="000001AD">
      <w:pPr>
        <w:numPr>
          <w:ilvl w:val="0"/>
          <w:numId w:val="17"/>
        </w:numPr>
        <w:spacing w:after="240" w:before="240" w:lineRule="auto"/>
        <w:ind w:left="720" w:hanging="360"/>
        <w:jc w:val="left"/>
      </w:pPr>
      <w:r w:rsidDel="00000000" w:rsidR="00000000" w:rsidRPr="00000000">
        <w:rPr>
          <w:b w:val="1"/>
          <w:rtl w:val="0"/>
        </w:rPr>
        <w:t xml:space="preserve">Configuración de dificultad</w:t>
      </w:r>
      <w:r w:rsidDel="00000000" w:rsidR="00000000" w:rsidRPr="00000000">
        <w:rPr>
          <w:rtl w:val="0"/>
        </w:rPr>
        <w:t xml:space="preserve">:</w:t>
      </w:r>
    </w:p>
    <w:p w:rsidR="00000000" w:rsidDel="00000000" w:rsidP="00000000" w:rsidRDefault="00000000" w:rsidRPr="00000000" w14:paraId="000001AE">
      <w:pPr>
        <w:spacing w:after="240" w:before="240" w:lineRule="auto"/>
        <w:ind w:left="1440" w:firstLine="0"/>
        <w:jc w:val="left"/>
        <w:rPr/>
      </w:pPr>
      <w:r w:rsidDel="00000000" w:rsidR="00000000" w:rsidRPr="00000000">
        <w:rPr>
          <w:rtl w:val="0"/>
        </w:rPr>
        <w:t xml:space="preserve">-En el  juego de parejas de cartas y de rompecabezas tendrá niveles de dificultad (fácil, medio, difícil) que modificarán la complejidad del juego (ej. más piezas en el rompecabezas o más cartas en el juego de buscar parejas).</w:t>
      </w:r>
    </w:p>
    <w:p w:rsidR="00000000" w:rsidDel="00000000" w:rsidP="00000000" w:rsidRDefault="00000000" w:rsidRPr="00000000" w14:paraId="000001AF">
      <w:pPr>
        <w:numPr>
          <w:ilvl w:val="0"/>
          <w:numId w:val="17"/>
        </w:numPr>
        <w:spacing w:after="240" w:before="240" w:lineRule="auto"/>
        <w:ind w:left="720" w:hanging="360"/>
        <w:jc w:val="left"/>
      </w:pPr>
      <w:r w:rsidDel="00000000" w:rsidR="00000000" w:rsidRPr="00000000">
        <w:rPr>
          <w:b w:val="1"/>
          <w:rtl w:val="0"/>
        </w:rPr>
        <w:t xml:space="preserve">Rondas configurables</w:t>
      </w:r>
      <w:r w:rsidDel="00000000" w:rsidR="00000000" w:rsidRPr="00000000">
        <w:rPr>
          <w:rtl w:val="0"/>
        </w:rPr>
        <w:t xml:space="preserve">:</w:t>
      </w:r>
    </w:p>
    <w:p w:rsidR="00000000" w:rsidDel="00000000" w:rsidP="00000000" w:rsidRDefault="00000000" w:rsidRPr="00000000" w14:paraId="000001B0">
      <w:pPr>
        <w:spacing w:after="240" w:before="240" w:lineRule="auto"/>
        <w:ind w:left="1440" w:firstLine="0"/>
        <w:jc w:val="left"/>
        <w:rPr/>
      </w:pPr>
      <w:r w:rsidDel="00000000" w:rsidR="00000000" w:rsidRPr="00000000">
        <w:rPr>
          <w:rtl w:val="0"/>
        </w:rPr>
        <w:t xml:space="preserve">-El sistema permitirá configurar el número de rondas antes de comenzar una partida en el juego de buscar parejas de cartas.</w:t>
      </w:r>
    </w:p>
    <w:p w:rsidR="00000000" w:rsidDel="00000000" w:rsidP="00000000" w:rsidRDefault="00000000" w:rsidRPr="00000000" w14:paraId="000001B1">
      <w:pPr>
        <w:numPr>
          <w:ilvl w:val="0"/>
          <w:numId w:val="17"/>
        </w:numPr>
        <w:spacing w:after="240" w:before="240" w:lineRule="auto"/>
        <w:ind w:left="720" w:hanging="360"/>
        <w:jc w:val="left"/>
      </w:pPr>
      <w:r w:rsidDel="00000000" w:rsidR="00000000" w:rsidRPr="00000000">
        <w:rPr>
          <w:b w:val="1"/>
          <w:rtl w:val="0"/>
        </w:rPr>
        <w:t xml:space="preserve">Pistas en el juego de adivinar palabras</w:t>
      </w:r>
      <w:r w:rsidDel="00000000" w:rsidR="00000000" w:rsidRPr="00000000">
        <w:rPr>
          <w:rtl w:val="0"/>
        </w:rPr>
        <w:t xml:space="preserve">:</w:t>
      </w:r>
    </w:p>
    <w:p w:rsidR="00000000" w:rsidDel="00000000" w:rsidP="00000000" w:rsidRDefault="00000000" w:rsidRPr="00000000" w14:paraId="000001B2">
      <w:pPr>
        <w:spacing w:after="240" w:before="240" w:lineRule="auto"/>
        <w:ind w:left="1440" w:firstLine="0"/>
        <w:jc w:val="left"/>
        <w:rPr/>
      </w:pPr>
      <w:r w:rsidDel="00000000" w:rsidR="00000000" w:rsidRPr="00000000">
        <w:rPr>
          <w:rtl w:val="0"/>
        </w:rPr>
        <w:t xml:space="preserve">-El juego de adivinar palabras proporcionará pistas cuando el jugador falle en su intento.</w:t>
      </w:r>
    </w:p>
    <w:p w:rsidR="00000000" w:rsidDel="00000000" w:rsidP="00000000" w:rsidRDefault="00000000" w:rsidRPr="00000000" w14:paraId="000001B3">
      <w:pPr>
        <w:numPr>
          <w:ilvl w:val="0"/>
          <w:numId w:val="17"/>
        </w:numPr>
        <w:spacing w:after="240" w:before="240" w:lineRule="auto"/>
        <w:ind w:left="720" w:hanging="360"/>
        <w:jc w:val="left"/>
      </w:pPr>
      <w:r w:rsidDel="00000000" w:rsidR="00000000" w:rsidRPr="00000000">
        <w:rPr>
          <w:b w:val="1"/>
          <w:rtl w:val="0"/>
        </w:rPr>
        <w:t xml:space="preserve">Progreso del jugador</w:t>
      </w:r>
      <w:r w:rsidDel="00000000" w:rsidR="00000000" w:rsidRPr="00000000">
        <w:rPr>
          <w:rtl w:val="0"/>
        </w:rPr>
        <w:t xml:space="preserve">:</w:t>
      </w:r>
    </w:p>
    <w:p w:rsidR="00000000" w:rsidDel="00000000" w:rsidP="00000000" w:rsidRDefault="00000000" w:rsidRPr="00000000" w14:paraId="000001B4">
      <w:pPr>
        <w:spacing w:after="240" w:before="240" w:lineRule="auto"/>
        <w:ind w:left="1440" w:firstLine="0"/>
        <w:jc w:val="left"/>
        <w:rPr/>
      </w:pPr>
      <w:r w:rsidDel="00000000" w:rsidR="00000000" w:rsidRPr="00000000">
        <w:rPr>
          <w:rtl w:val="0"/>
        </w:rPr>
        <w:t xml:space="preserve">-El sistema registrará los avances de cada jugador, incluyendo el nivel de dificultad completado, rondas ganadas y su puntuación.</w:t>
      </w:r>
    </w:p>
    <w:p w:rsidR="00000000" w:rsidDel="00000000" w:rsidP="00000000" w:rsidRDefault="00000000" w:rsidRPr="00000000" w14:paraId="000001B5">
      <w:pPr>
        <w:spacing w:after="240" w:before="240" w:lineRule="auto"/>
        <w:ind w:left="1440" w:firstLine="0"/>
        <w:jc w:val="left"/>
        <w:rPr/>
      </w:pPr>
      <w:r w:rsidDel="00000000" w:rsidR="00000000" w:rsidRPr="00000000">
        <w:rPr>
          <w:rtl w:val="0"/>
        </w:rPr>
        <w:t xml:space="preserve">-Los datos se almacenarán en una base de datos.</w:t>
      </w:r>
    </w:p>
    <w:p w:rsidR="00000000" w:rsidDel="00000000" w:rsidP="00000000" w:rsidRDefault="00000000" w:rsidRPr="00000000" w14:paraId="000001B6">
      <w:pPr>
        <w:numPr>
          <w:ilvl w:val="0"/>
          <w:numId w:val="17"/>
        </w:numPr>
        <w:spacing w:after="240" w:before="240" w:lineRule="auto"/>
        <w:ind w:left="720" w:hanging="360"/>
        <w:jc w:val="left"/>
      </w:pPr>
      <w:r w:rsidDel="00000000" w:rsidR="00000000" w:rsidRPr="00000000">
        <w:rPr>
          <w:b w:val="1"/>
          <w:rtl w:val="0"/>
        </w:rPr>
        <w:t xml:space="preserve">Estilo visual</w:t>
      </w:r>
      <w:r w:rsidDel="00000000" w:rsidR="00000000" w:rsidRPr="00000000">
        <w:rPr>
          <w:rtl w:val="0"/>
        </w:rPr>
        <w:t xml:space="preserve">:</w:t>
      </w:r>
    </w:p>
    <w:p w:rsidR="00000000" w:rsidDel="00000000" w:rsidP="00000000" w:rsidRDefault="00000000" w:rsidRPr="00000000" w14:paraId="000001B7">
      <w:pPr>
        <w:spacing w:after="240" w:before="240" w:lineRule="auto"/>
        <w:ind w:left="1440" w:firstLine="0"/>
        <w:jc w:val="left"/>
        <w:rPr/>
      </w:pPr>
      <w:r w:rsidDel="00000000" w:rsidR="00000000" w:rsidRPr="00000000">
        <w:rPr>
          <w:rtl w:val="0"/>
        </w:rPr>
        <w:t xml:space="preserve">-El proyecto utilizará un tema visual de océano y estilo pixel art que se aplicará a todos los elementos del juego.</w:t>
      </w:r>
    </w:p>
    <w:p w:rsidR="00000000" w:rsidDel="00000000" w:rsidP="00000000" w:rsidRDefault="00000000" w:rsidRPr="00000000" w14:paraId="000001B8">
      <w:pPr>
        <w:numPr>
          <w:ilvl w:val="0"/>
          <w:numId w:val="17"/>
        </w:numPr>
        <w:spacing w:after="240" w:before="240" w:lineRule="auto"/>
        <w:ind w:left="720" w:hanging="360"/>
        <w:jc w:val="left"/>
      </w:pPr>
      <w:r w:rsidDel="00000000" w:rsidR="00000000" w:rsidRPr="00000000">
        <w:rPr>
          <w:b w:val="1"/>
          <w:rtl w:val="0"/>
        </w:rPr>
        <w:t xml:space="preserve">tema visual y auditivo</w:t>
      </w:r>
      <w:r w:rsidDel="00000000" w:rsidR="00000000" w:rsidRPr="00000000">
        <w:rPr>
          <w:rtl w:val="0"/>
        </w:rPr>
        <w:t xml:space="preserve">:</w:t>
      </w:r>
    </w:p>
    <w:p w:rsidR="00000000" w:rsidDel="00000000" w:rsidP="00000000" w:rsidRDefault="00000000" w:rsidRPr="00000000" w14:paraId="000001B9">
      <w:pPr>
        <w:spacing w:after="240" w:before="240" w:lineRule="auto"/>
        <w:ind w:left="1440" w:firstLine="0"/>
        <w:jc w:val="left"/>
        <w:rPr/>
      </w:pPr>
      <w:r w:rsidDel="00000000" w:rsidR="00000000" w:rsidRPr="00000000">
        <w:rPr>
          <w:rtl w:val="0"/>
        </w:rPr>
        <w:t xml:space="preserve">-Los juegos mostrarán efectos visuales o sonidos cuando el usuario complete correctamente una acción, como resolver un rompecabezas o encontrar una pareja de cartas.</w:t>
      </w:r>
    </w:p>
    <w:p w:rsidR="00000000" w:rsidDel="00000000" w:rsidP="00000000" w:rsidRDefault="00000000" w:rsidRPr="00000000" w14:paraId="000001BA">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BB">
      <w:pPr>
        <w:numPr>
          <w:ilvl w:val="0"/>
          <w:numId w:val="17"/>
        </w:numPr>
        <w:spacing w:after="240" w:before="240" w:lineRule="auto"/>
        <w:ind w:left="720" w:hanging="360"/>
        <w:jc w:val="left"/>
      </w:pPr>
      <w:r w:rsidDel="00000000" w:rsidR="00000000" w:rsidRPr="00000000">
        <w:rPr>
          <w:b w:val="1"/>
          <w:rtl w:val="0"/>
        </w:rPr>
        <w:t xml:space="preserve">Gestión de configuraciones</w:t>
      </w:r>
      <w:r w:rsidDel="00000000" w:rsidR="00000000" w:rsidRPr="00000000">
        <w:rPr>
          <w:rtl w:val="0"/>
        </w:rPr>
        <w:t xml:space="preserve">:</w:t>
      </w:r>
    </w:p>
    <w:p w:rsidR="00000000" w:rsidDel="00000000" w:rsidP="00000000" w:rsidRDefault="00000000" w:rsidRPr="00000000" w14:paraId="000001BC">
      <w:pPr>
        <w:spacing w:after="240" w:before="240" w:lineRule="auto"/>
        <w:ind w:left="1440" w:firstLine="0"/>
        <w:jc w:val="left"/>
        <w:rPr/>
      </w:pPr>
      <w:r w:rsidDel="00000000" w:rsidR="00000000" w:rsidRPr="00000000">
        <w:rPr>
          <w:rtl w:val="0"/>
        </w:rPr>
        <w:t xml:space="preserve">-El usuario podrá ajustar configuraciones como el volumen, y personalización de avatares dentro de la plataforma de juegos.</w:t>
      </w:r>
    </w:p>
    <w:p w:rsidR="00000000" w:rsidDel="00000000" w:rsidP="00000000" w:rsidRDefault="00000000" w:rsidRPr="00000000" w14:paraId="000001BD">
      <w:pPr>
        <w:pStyle w:val="Heading3"/>
        <w:spacing w:after="80" w:before="280" w:line="257" w:lineRule="auto"/>
        <w:ind w:left="-5" w:firstLine="0"/>
        <w:jc w:val="both"/>
        <w:rPr>
          <w:rFonts w:ascii="Arial" w:cs="Arial" w:eastAsia="Arial" w:hAnsi="Arial"/>
          <w:sz w:val="26"/>
          <w:szCs w:val="26"/>
        </w:rPr>
      </w:pPr>
      <w:bookmarkStart w:colFirst="0" w:colLast="0" w:name="_heading=h.rs383fpe5j2d" w:id="1"/>
      <w:bookmarkEnd w:id="1"/>
      <w:r w:rsidDel="00000000" w:rsidR="00000000" w:rsidRPr="00000000">
        <w:rPr>
          <w:rtl w:val="0"/>
        </w:rPr>
      </w:r>
    </w:p>
    <w:p w:rsidR="00000000" w:rsidDel="00000000" w:rsidP="00000000" w:rsidRDefault="00000000" w:rsidRPr="00000000" w14:paraId="000001BE">
      <w:pPr>
        <w:pStyle w:val="Heading3"/>
        <w:spacing w:after="80" w:before="280" w:line="257" w:lineRule="auto"/>
        <w:ind w:left="-5" w:firstLine="0"/>
        <w:jc w:val="both"/>
        <w:rPr>
          <w:rFonts w:ascii="Arial" w:cs="Arial" w:eastAsia="Arial" w:hAnsi="Arial"/>
          <w:sz w:val="26"/>
          <w:szCs w:val="26"/>
        </w:rPr>
      </w:pPr>
      <w:bookmarkStart w:colFirst="0" w:colLast="0" w:name="_heading=h.ozpdu92b58ck" w:id="2"/>
      <w:bookmarkEnd w:id="2"/>
      <w:r w:rsidDel="00000000" w:rsidR="00000000" w:rsidRPr="00000000">
        <w:rPr>
          <w:rFonts w:ascii="Arial" w:cs="Arial" w:eastAsia="Arial" w:hAnsi="Arial"/>
          <w:sz w:val="26"/>
          <w:szCs w:val="26"/>
          <w:rtl w:val="0"/>
        </w:rPr>
        <w:t xml:space="preserve">Requerimientos no funcionales:</w:t>
      </w:r>
    </w:p>
    <w:p w:rsidR="00000000" w:rsidDel="00000000" w:rsidP="00000000" w:rsidRDefault="00000000" w:rsidRPr="00000000" w14:paraId="000001BF">
      <w:pPr>
        <w:numPr>
          <w:ilvl w:val="0"/>
          <w:numId w:val="14"/>
        </w:numPr>
        <w:spacing w:after="240" w:before="240" w:lineRule="auto"/>
        <w:ind w:left="720" w:hanging="360"/>
        <w:jc w:val="left"/>
      </w:pPr>
      <w:r w:rsidDel="00000000" w:rsidR="00000000" w:rsidRPr="00000000">
        <w:rPr>
          <w:b w:val="1"/>
          <w:rtl w:val="0"/>
        </w:rPr>
        <w:t xml:space="preserve">Rendimiento</w:t>
      </w:r>
      <w:r w:rsidDel="00000000" w:rsidR="00000000" w:rsidRPr="00000000">
        <w:rPr>
          <w:rtl w:val="0"/>
        </w:rPr>
        <w:t xml:space="preserve">:</w:t>
      </w:r>
    </w:p>
    <w:p w:rsidR="00000000" w:rsidDel="00000000" w:rsidP="00000000" w:rsidRDefault="00000000" w:rsidRPr="00000000" w14:paraId="000001C0">
      <w:pPr>
        <w:spacing w:after="240" w:before="240" w:lineRule="auto"/>
        <w:ind w:left="1440" w:firstLine="0"/>
        <w:jc w:val="left"/>
        <w:rPr/>
      </w:pPr>
      <w:r w:rsidDel="00000000" w:rsidR="00000000" w:rsidRPr="00000000">
        <w:rPr>
          <w:rtl w:val="0"/>
        </w:rPr>
        <w:t xml:space="preserve">-El sistema deberá cargar los juegos en menos de 5 segundos, incluso en dispositivos móviles.</w:t>
      </w:r>
    </w:p>
    <w:p w:rsidR="00000000" w:rsidDel="00000000" w:rsidP="00000000" w:rsidRDefault="00000000" w:rsidRPr="00000000" w14:paraId="000001C1">
      <w:pPr>
        <w:spacing w:after="240" w:before="240" w:lineRule="auto"/>
        <w:ind w:left="1440" w:firstLine="0"/>
        <w:jc w:val="left"/>
        <w:rPr/>
      </w:pPr>
      <w:r w:rsidDel="00000000" w:rsidR="00000000" w:rsidRPr="00000000">
        <w:rPr>
          <w:rtl w:val="0"/>
        </w:rPr>
        <w:t xml:space="preserve">-Los juegos deberán funcionar fluidamente sin caídas de rendimiento, manteniendo una tasa óptima para no tener inconvenientes con los usuarios y darles una mejor experiencia.</w:t>
      </w:r>
    </w:p>
    <w:p w:rsidR="00000000" w:rsidDel="00000000" w:rsidP="00000000" w:rsidRDefault="00000000" w:rsidRPr="00000000" w14:paraId="000001C2">
      <w:pPr>
        <w:numPr>
          <w:ilvl w:val="0"/>
          <w:numId w:val="14"/>
        </w:numPr>
        <w:spacing w:after="240" w:before="240" w:lineRule="auto"/>
        <w:ind w:left="720" w:hanging="360"/>
        <w:jc w:val="left"/>
      </w:pPr>
      <w:r w:rsidDel="00000000" w:rsidR="00000000" w:rsidRPr="00000000">
        <w:rPr>
          <w:b w:val="1"/>
          <w:rtl w:val="0"/>
        </w:rPr>
        <w:t xml:space="preserve">Compatibilidad</w:t>
      </w:r>
      <w:r w:rsidDel="00000000" w:rsidR="00000000" w:rsidRPr="00000000">
        <w:rPr>
          <w:rtl w:val="0"/>
        </w:rPr>
        <w:t xml:space="preserve">:</w:t>
      </w:r>
    </w:p>
    <w:p w:rsidR="00000000" w:rsidDel="00000000" w:rsidP="00000000" w:rsidRDefault="00000000" w:rsidRPr="00000000" w14:paraId="000001C3">
      <w:pPr>
        <w:spacing w:after="240" w:before="240" w:lineRule="auto"/>
        <w:ind w:left="1440" w:firstLine="0"/>
        <w:jc w:val="left"/>
        <w:rPr/>
      </w:pPr>
      <w:r w:rsidDel="00000000" w:rsidR="00000000" w:rsidRPr="00000000">
        <w:rPr>
          <w:rtl w:val="0"/>
        </w:rPr>
        <w:t xml:space="preserve">-El sistema debe ser compatible con múltiples dispositivos (móviles, tabletas y escritorios).</w:t>
      </w:r>
    </w:p>
    <w:p w:rsidR="00000000" w:rsidDel="00000000" w:rsidP="00000000" w:rsidRDefault="00000000" w:rsidRPr="00000000" w14:paraId="000001C4">
      <w:pPr>
        <w:spacing w:after="240" w:before="240" w:lineRule="auto"/>
        <w:ind w:left="1440" w:firstLine="0"/>
        <w:jc w:val="left"/>
        <w:rPr/>
      </w:pPr>
      <w:r w:rsidDel="00000000" w:rsidR="00000000" w:rsidRPr="00000000">
        <w:rPr>
          <w:rtl w:val="0"/>
        </w:rPr>
        <w:t xml:space="preserve">-Los juegos deben adaptarse a diferentes tamaños de pantalla mediante un diseño responsive.</w:t>
      </w:r>
    </w:p>
    <w:p w:rsidR="00000000" w:rsidDel="00000000" w:rsidP="00000000" w:rsidRDefault="00000000" w:rsidRPr="00000000" w14:paraId="000001C5">
      <w:pPr>
        <w:numPr>
          <w:ilvl w:val="0"/>
          <w:numId w:val="14"/>
        </w:numPr>
        <w:spacing w:after="240" w:before="240" w:lineRule="auto"/>
        <w:ind w:left="720" w:hanging="360"/>
        <w:jc w:val="left"/>
      </w:pPr>
      <w:r w:rsidDel="00000000" w:rsidR="00000000" w:rsidRPr="00000000">
        <w:rPr>
          <w:b w:val="1"/>
          <w:rtl w:val="0"/>
        </w:rPr>
        <w:t xml:space="preserve">Seguridad</w:t>
      </w:r>
      <w:r w:rsidDel="00000000" w:rsidR="00000000" w:rsidRPr="00000000">
        <w:rPr>
          <w:rtl w:val="0"/>
        </w:rPr>
        <w:t xml:space="preserve">:</w:t>
      </w:r>
    </w:p>
    <w:p w:rsidR="00000000" w:rsidDel="00000000" w:rsidP="00000000" w:rsidRDefault="00000000" w:rsidRPr="00000000" w14:paraId="000001C6">
      <w:pPr>
        <w:spacing w:after="240" w:before="240" w:lineRule="auto"/>
        <w:ind w:left="1440" w:firstLine="0"/>
        <w:jc w:val="left"/>
        <w:rPr/>
      </w:pPr>
      <w:r w:rsidDel="00000000" w:rsidR="00000000" w:rsidRPr="00000000">
        <w:rPr>
          <w:rtl w:val="0"/>
        </w:rPr>
        <w:t xml:space="preserve">-Las credenciales de los usuarios deben almacenarse de forma segura y las sesiones deben expirar automáticamente después de un periodo de inactividad.</w:t>
      </w:r>
    </w:p>
    <w:p w:rsidR="00000000" w:rsidDel="00000000" w:rsidP="00000000" w:rsidRDefault="00000000" w:rsidRPr="00000000" w14:paraId="000001C7">
      <w:pPr>
        <w:spacing w:after="240" w:before="240" w:lineRule="auto"/>
        <w:ind w:left="1440" w:firstLine="0"/>
        <w:jc w:val="left"/>
        <w:rPr/>
      </w:pPr>
      <w:r w:rsidDel="00000000" w:rsidR="00000000" w:rsidRPr="00000000">
        <w:rPr>
          <w:rtl w:val="0"/>
        </w:rPr>
        <w:t xml:space="preserve">-Los datos de juego, incluyendo el progreso y las configuraciones del usuario, deben estar protegidos y almacenados de manera segura.</w:t>
      </w:r>
    </w:p>
    <w:p w:rsidR="00000000" w:rsidDel="00000000" w:rsidP="00000000" w:rsidRDefault="00000000" w:rsidRPr="00000000" w14:paraId="000001C8">
      <w:pPr>
        <w:numPr>
          <w:ilvl w:val="0"/>
          <w:numId w:val="14"/>
        </w:numPr>
        <w:spacing w:after="240" w:before="240" w:lineRule="auto"/>
        <w:ind w:left="720" w:hanging="360"/>
        <w:jc w:val="left"/>
      </w:pPr>
      <w:r w:rsidDel="00000000" w:rsidR="00000000" w:rsidRPr="00000000">
        <w:rPr>
          <w:b w:val="1"/>
          <w:rtl w:val="0"/>
        </w:rPr>
        <w:t xml:space="preserve">Escalabilidad</w:t>
      </w:r>
      <w:r w:rsidDel="00000000" w:rsidR="00000000" w:rsidRPr="00000000">
        <w:rPr>
          <w:rtl w:val="0"/>
        </w:rPr>
        <w:t xml:space="preserve">:</w:t>
      </w:r>
    </w:p>
    <w:p w:rsidR="00000000" w:rsidDel="00000000" w:rsidP="00000000" w:rsidRDefault="00000000" w:rsidRPr="00000000" w14:paraId="000001C9">
      <w:pPr>
        <w:spacing w:after="240" w:before="240" w:lineRule="auto"/>
        <w:ind w:left="1440" w:firstLine="0"/>
        <w:jc w:val="left"/>
        <w:rPr/>
      </w:pPr>
      <w:r w:rsidDel="00000000" w:rsidR="00000000" w:rsidRPr="00000000">
        <w:rPr>
          <w:rtl w:val="0"/>
        </w:rPr>
        <w:t xml:space="preserve">-El sistema debe permitir que varios usuarios jueguen simultáneamente sin afectar el rendimiento.</w:t>
      </w:r>
    </w:p>
    <w:p w:rsidR="00000000" w:rsidDel="00000000" w:rsidP="00000000" w:rsidRDefault="00000000" w:rsidRPr="00000000" w14:paraId="000001CA">
      <w:pPr>
        <w:spacing w:after="240" w:before="240" w:lineRule="auto"/>
        <w:ind w:left="1440" w:firstLine="0"/>
        <w:jc w:val="left"/>
        <w:rPr/>
      </w:pPr>
      <w:r w:rsidDel="00000000" w:rsidR="00000000" w:rsidRPr="00000000">
        <w:rPr>
          <w:rtl w:val="0"/>
        </w:rPr>
        <w:t xml:space="preserve">-El sistema debe ser capaz de manejar una cantidad creciente de usuarios a medida que la plataforma crezca.</w:t>
      </w:r>
    </w:p>
    <w:p w:rsidR="00000000" w:rsidDel="00000000" w:rsidP="00000000" w:rsidRDefault="00000000" w:rsidRPr="00000000" w14:paraId="000001CB">
      <w:pPr>
        <w:numPr>
          <w:ilvl w:val="0"/>
          <w:numId w:val="14"/>
        </w:numPr>
        <w:spacing w:after="240" w:before="240" w:lineRule="auto"/>
        <w:ind w:left="720" w:hanging="360"/>
        <w:jc w:val="left"/>
      </w:pPr>
      <w:r w:rsidDel="00000000" w:rsidR="00000000" w:rsidRPr="00000000">
        <w:rPr>
          <w:b w:val="1"/>
          <w:rtl w:val="0"/>
        </w:rPr>
        <w:t xml:space="preserve">Interfaz de usuario amigable</w:t>
      </w:r>
      <w:r w:rsidDel="00000000" w:rsidR="00000000" w:rsidRPr="00000000">
        <w:rPr>
          <w:rtl w:val="0"/>
        </w:rPr>
        <w:t xml:space="preserve">:</w:t>
      </w:r>
    </w:p>
    <w:p w:rsidR="00000000" w:rsidDel="00000000" w:rsidP="00000000" w:rsidRDefault="00000000" w:rsidRPr="00000000" w14:paraId="000001CC">
      <w:pPr>
        <w:spacing w:after="240" w:before="240" w:lineRule="auto"/>
        <w:ind w:left="1440" w:firstLine="0"/>
        <w:jc w:val="left"/>
        <w:rPr/>
      </w:pPr>
      <w:r w:rsidDel="00000000" w:rsidR="00000000" w:rsidRPr="00000000">
        <w:rPr>
          <w:rtl w:val="0"/>
        </w:rPr>
        <w:t xml:space="preserve">-La interfaz debe ser intuitiva y fácil de usar para todas las edades, con botones claros y menús accesibles.</w:t>
      </w:r>
    </w:p>
    <w:p w:rsidR="00000000" w:rsidDel="00000000" w:rsidP="00000000" w:rsidRDefault="00000000" w:rsidRPr="00000000" w14:paraId="000001CD">
      <w:pPr>
        <w:spacing w:after="240" w:before="240" w:lineRule="auto"/>
        <w:ind w:left="1440" w:firstLine="0"/>
        <w:jc w:val="left"/>
        <w:rPr/>
      </w:pPr>
      <w:r w:rsidDel="00000000" w:rsidR="00000000" w:rsidRPr="00000000">
        <w:rPr>
          <w:rtl w:val="0"/>
        </w:rPr>
        <w:t xml:space="preserve">-La navegación entre los juegos y las configuraciones debe ser simple y sin confusión.</w:t>
      </w:r>
    </w:p>
    <w:p w:rsidR="00000000" w:rsidDel="00000000" w:rsidP="00000000" w:rsidRDefault="00000000" w:rsidRPr="00000000" w14:paraId="000001CE">
      <w:pPr>
        <w:numPr>
          <w:ilvl w:val="0"/>
          <w:numId w:val="14"/>
        </w:numPr>
        <w:spacing w:after="240" w:before="240" w:lineRule="auto"/>
        <w:ind w:left="720" w:hanging="360"/>
        <w:jc w:val="left"/>
      </w:pPr>
      <w:r w:rsidDel="00000000" w:rsidR="00000000" w:rsidRPr="00000000">
        <w:rPr>
          <w:b w:val="1"/>
          <w:rtl w:val="0"/>
        </w:rPr>
        <w:t xml:space="preserve">Mantenimiento y actualizaciones</w:t>
      </w:r>
      <w:r w:rsidDel="00000000" w:rsidR="00000000" w:rsidRPr="00000000">
        <w:rPr>
          <w:rtl w:val="0"/>
        </w:rPr>
        <w:t xml:space="preserve">:</w:t>
      </w:r>
    </w:p>
    <w:p w:rsidR="00000000" w:rsidDel="00000000" w:rsidP="00000000" w:rsidRDefault="00000000" w:rsidRPr="00000000" w14:paraId="000001CF">
      <w:pPr>
        <w:spacing w:after="240" w:before="240" w:lineRule="auto"/>
        <w:ind w:left="1440" w:firstLine="0"/>
        <w:jc w:val="left"/>
        <w:rPr/>
      </w:pPr>
      <w:r w:rsidDel="00000000" w:rsidR="00000000" w:rsidRPr="00000000">
        <w:rPr>
          <w:rtl w:val="0"/>
        </w:rPr>
        <w:t xml:space="preserve">-El código debe estar bien documentado y estructurado para facilitar el mantenimiento y las actualizaciones futuras.</w:t>
      </w:r>
    </w:p>
    <w:p w:rsidR="00000000" w:rsidDel="00000000" w:rsidP="00000000" w:rsidRDefault="00000000" w:rsidRPr="00000000" w14:paraId="000001D0">
      <w:pPr>
        <w:spacing w:after="240" w:before="240" w:lineRule="auto"/>
        <w:ind w:left="1440" w:firstLine="0"/>
        <w:jc w:val="left"/>
        <w:rPr/>
      </w:pPr>
      <w:r w:rsidDel="00000000" w:rsidR="00000000" w:rsidRPr="00000000">
        <w:rPr>
          <w:rtl w:val="0"/>
        </w:rPr>
        <w:t xml:space="preserve">-El sistema debe permitir implementar nuevas características o corregir errores sin afectar la experiencia de los jugadores.</w:t>
      </w:r>
    </w:p>
    <w:p w:rsidR="00000000" w:rsidDel="00000000" w:rsidP="00000000" w:rsidRDefault="00000000" w:rsidRPr="00000000" w14:paraId="000001D1">
      <w:pPr>
        <w:numPr>
          <w:ilvl w:val="0"/>
          <w:numId w:val="14"/>
        </w:numPr>
        <w:spacing w:after="240" w:before="240" w:lineRule="auto"/>
        <w:ind w:left="720" w:hanging="360"/>
        <w:jc w:val="left"/>
      </w:pPr>
      <w:r w:rsidDel="00000000" w:rsidR="00000000" w:rsidRPr="00000000">
        <w:rPr>
          <w:b w:val="1"/>
          <w:rtl w:val="0"/>
        </w:rPr>
        <w:t xml:space="preserve">Confiabilidad</w:t>
      </w:r>
      <w:r w:rsidDel="00000000" w:rsidR="00000000" w:rsidRPr="00000000">
        <w:rPr>
          <w:rtl w:val="0"/>
        </w:rPr>
        <w:t xml:space="preserve">:</w:t>
      </w:r>
    </w:p>
    <w:p w:rsidR="00000000" w:rsidDel="00000000" w:rsidP="00000000" w:rsidRDefault="00000000" w:rsidRPr="00000000" w14:paraId="000001D2">
      <w:pPr>
        <w:spacing w:after="240" w:before="240" w:lineRule="auto"/>
        <w:ind w:left="1440" w:firstLine="0"/>
        <w:jc w:val="left"/>
        <w:rPr/>
      </w:pPr>
      <w:r w:rsidDel="00000000" w:rsidR="00000000" w:rsidRPr="00000000">
        <w:rPr>
          <w:rtl w:val="0"/>
        </w:rPr>
        <w:t xml:space="preserve">-El sistema debe estar disponible el 99% del tiempo sin caídas inesperadas o interrupciones en el servicio.</w:t>
      </w:r>
    </w:p>
    <w:p w:rsidR="00000000" w:rsidDel="00000000" w:rsidP="00000000" w:rsidRDefault="00000000" w:rsidRPr="00000000" w14:paraId="000001D3">
      <w:pPr>
        <w:numPr>
          <w:ilvl w:val="0"/>
          <w:numId w:val="14"/>
        </w:numPr>
        <w:spacing w:after="240" w:before="240" w:lineRule="auto"/>
        <w:ind w:left="720" w:hanging="360"/>
        <w:jc w:val="left"/>
      </w:pPr>
      <w:r w:rsidDel="00000000" w:rsidR="00000000" w:rsidRPr="00000000">
        <w:rPr>
          <w:b w:val="1"/>
          <w:rtl w:val="0"/>
        </w:rPr>
        <w:t xml:space="preserve">Usabilidad</w:t>
      </w:r>
      <w:r w:rsidDel="00000000" w:rsidR="00000000" w:rsidRPr="00000000">
        <w:rPr>
          <w:rtl w:val="0"/>
        </w:rPr>
        <w:t xml:space="preserve">:</w:t>
      </w:r>
    </w:p>
    <w:p w:rsidR="00000000" w:rsidDel="00000000" w:rsidP="00000000" w:rsidRDefault="00000000" w:rsidRPr="00000000" w14:paraId="000001D4">
      <w:pPr>
        <w:spacing w:after="240" w:before="240" w:lineRule="auto"/>
        <w:ind w:left="1440" w:firstLine="0"/>
        <w:jc w:val="left"/>
        <w:rPr/>
      </w:pPr>
      <w:r w:rsidDel="00000000" w:rsidR="00000000" w:rsidRPr="00000000">
        <w:rPr>
          <w:rtl w:val="0"/>
        </w:rPr>
        <w:t xml:space="preserve">-Los juegos deben proporcionar una experiencia sin fricción, ofreciendo tutoriales o guías rápidas para nuevos usuarios.</w:t>
      </w:r>
    </w:p>
    <w:p w:rsidR="00000000" w:rsidDel="00000000" w:rsidP="00000000" w:rsidRDefault="00000000" w:rsidRPr="00000000" w14:paraId="000001D5">
      <w:pPr>
        <w:spacing w:after="2" w:lineRule="auto"/>
        <w:ind w:left="-5" w:firstLine="0"/>
        <w:rPr/>
      </w:pPr>
      <w:r w:rsidDel="00000000" w:rsidR="00000000" w:rsidRPr="00000000">
        <w:rPr>
          <w:rtl w:val="0"/>
        </w:rPr>
        <w:t xml:space="preserve">Diagrama de casos de uso:</w:t>
      </w:r>
    </w:p>
    <w:p w:rsidR="00000000" w:rsidDel="00000000" w:rsidP="00000000" w:rsidRDefault="00000000" w:rsidRPr="00000000" w14:paraId="000001D6">
      <w:pPr>
        <w:spacing w:after="2" w:lineRule="auto"/>
        <w:ind w:left="-5" w:firstLine="0"/>
        <w:rPr/>
      </w:pPr>
      <w:r w:rsidDel="00000000" w:rsidR="00000000" w:rsidRPr="00000000">
        <w:rPr/>
        <w:drawing>
          <wp:inline distB="114300" distT="114300" distL="114300" distR="114300">
            <wp:extent cx="6286500" cy="375744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86500" cy="375744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2" w:lineRule="auto"/>
        <w:ind w:left="-5" w:firstLine="0"/>
        <w:rPr/>
      </w:pPr>
      <w:r w:rsidDel="00000000" w:rsidR="00000000" w:rsidRPr="00000000">
        <w:rPr>
          <w:rtl w:val="0"/>
        </w:rPr>
        <w:t xml:space="preserve">Historias de usuario:</w:t>
      </w:r>
    </w:p>
    <w:p w:rsidR="00000000" w:rsidDel="00000000" w:rsidP="00000000" w:rsidRDefault="00000000" w:rsidRPr="00000000" w14:paraId="000001D8">
      <w:pPr>
        <w:spacing w:after="2" w:lineRule="auto"/>
        <w:ind w:left="-5" w:firstLine="0"/>
        <w:rPr/>
      </w:pPr>
      <w:r w:rsidDel="00000000" w:rsidR="00000000" w:rsidRPr="00000000">
        <w:rPr>
          <w:rtl w:val="0"/>
        </w:rPr>
        <w:t xml:space="preserve">Gestión de Perfil en un Juego:</w:t>
      </w:r>
    </w:p>
    <w:p w:rsidR="00000000" w:rsidDel="00000000" w:rsidP="00000000" w:rsidRDefault="00000000" w:rsidRPr="00000000" w14:paraId="000001D9">
      <w:pPr>
        <w:spacing w:after="2" w:lineRule="auto"/>
        <w:ind w:left="-5" w:firstLine="0"/>
        <w:rPr/>
      </w:pPr>
      <w:r w:rsidDel="00000000" w:rsidR="00000000" w:rsidRPr="00000000">
        <w:rPr>
          <w:rtl w:val="0"/>
        </w:rPr>
      </w:r>
    </w:p>
    <w:p w:rsidR="00000000" w:rsidDel="00000000" w:rsidP="00000000" w:rsidRDefault="00000000" w:rsidRPr="00000000" w14:paraId="000001DA">
      <w:pPr>
        <w:spacing w:after="2" w:lineRule="auto"/>
        <w:ind w:left="-5" w:firstLine="0"/>
        <w:rPr/>
      </w:pPr>
      <w:r w:rsidDel="00000000" w:rsidR="00000000" w:rsidRPr="00000000">
        <w:rPr>
          <w:rtl w:val="0"/>
        </w:rPr>
        <w:t xml:space="preserve">Como un jugador registrado, quiero poder gestionar mi perfil, para personalizar mi experiencia en el juego.</w:t>
      </w:r>
    </w:p>
    <w:p w:rsidR="00000000" w:rsidDel="00000000" w:rsidP="00000000" w:rsidRDefault="00000000" w:rsidRPr="00000000" w14:paraId="000001DB">
      <w:pPr>
        <w:spacing w:after="2" w:lineRule="auto"/>
        <w:ind w:left="-5" w:firstLine="0"/>
        <w:rPr/>
      </w:pPr>
      <w:r w:rsidDel="00000000" w:rsidR="00000000" w:rsidRPr="00000000">
        <w:rPr>
          <w:rtl w:val="0"/>
        </w:rPr>
      </w:r>
    </w:p>
    <w:p w:rsidR="00000000" w:rsidDel="00000000" w:rsidP="00000000" w:rsidRDefault="00000000" w:rsidRPr="00000000" w14:paraId="000001DC">
      <w:pPr>
        <w:spacing w:after="2" w:lineRule="auto"/>
        <w:ind w:left="-5" w:firstLine="0"/>
        <w:rPr/>
      </w:pPr>
      <w:r w:rsidDel="00000000" w:rsidR="00000000" w:rsidRPr="00000000">
        <w:rPr>
          <w:rtl w:val="0"/>
        </w:rPr>
        <w:t xml:space="preserve">Objetivo del software:</w:t>
      </w:r>
    </w:p>
    <w:p w:rsidR="00000000" w:rsidDel="00000000" w:rsidP="00000000" w:rsidRDefault="00000000" w:rsidRPr="00000000" w14:paraId="000001DD">
      <w:pPr>
        <w:spacing w:after="2" w:lineRule="auto"/>
        <w:ind w:left="-5" w:firstLine="0"/>
        <w:rPr/>
      </w:pPr>
      <w:r w:rsidDel="00000000" w:rsidR="00000000" w:rsidRPr="00000000">
        <w:rPr>
          <w:rtl w:val="0"/>
        </w:rPr>
        <w:t xml:space="preserve">El objetivo del software es permitir que los jugadores creen y gestionen su perfil dentro del juego. Esto incluye funcionalidades como editar información personal, cambiar avatar, revisar estadísticas de partidas, y visualizar clasificaciones globales. </w:t>
      </w:r>
    </w:p>
    <w:p w:rsidR="00000000" w:rsidDel="00000000" w:rsidP="00000000" w:rsidRDefault="00000000" w:rsidRPr="00000000" w14:paraId="000001DE">
      <w:pPr>
        <w:spacing w:after="2" w:lineRule="auto"/>
        <w:ind w:left="-5" w:firstLine="0"/>
        <w:rPr/>
      </w:pPr>
      <w:r w:rsidDel="00000000" w:rsidR="00000000" w:rsidRPr="00000000">
        <w:rPr>
          <w:rtl w:val="0"/>
        </w:rPr>
      </w:r>
    </w:p>
    <w:p w:rsidR="00000000" w:rsidDel="00000000" w:rsidP="00000000" w:rsidRDefault="00000000" w:rsidRPr="00000000" w14:paraId="000001DF">
      <w:pPr>
        <w:spacing w:after="2" w:lineRule="auto"/>
        <w:ind w:left="-5" w:firstLine="0"/>
        <w:rPr/>
      </w:pPr>
      <w:r w:rsidDel="00000000" w:rsidR="00000000" w:rsidRPr="00000000">
        <w:rPr>
          <w:rtl w:val="0"/>
        </w:rPr>
        <w:t xml:space="preserve">Registro:</w:t>
      </w:r>
    </w:p>
    <w:p w:rsidR="00000000" w:rsidDel="00000000" w:rsidP="00000000" w:rsidRDefault="00000000" w:rsidRPr="00000000" w14:paraId="000001E0">
      <w:pPr>
        <w:spacing w:after="2" w:lineRule="auto"/>
        <w:ind w:left="-5" w:firstLine="0"/>
        <w:rPr/>
      </w:pPr>
      <w:r w:rsidDel="00000000" w:rsidR="00000000" w:rsidRPr="00000000">
        <w:rPr>
          <w:rtl w:val="0"/>
        </w:rPr>
        <w:t xml:space="preserve">Como un nuevo jugador, quiero poder registrarme en el juego, para acceder a las funcionalidades multijugador y guardar mi progreso.</w:t>
      </w:r>
    </w:p>
    <w:p w:rsidR="00000000" w:rsidDel="00000000" w:rsidP="00000000" w:rsidRDefault="00000000" w:rsidRPr="00000000" w14:paraId="000001E1">
      <w:pPr>
        <w:spacing w:after="2" w:lineRule="auto"/>
        <w:ind w:left="-5" w:firstLine="0"/>
        <w:rPr/>
      </w:pPr>
      <w:r w:rsidDel="00000000" w:rsidR="00000000" w:rsidRPr="00000000">
        <w:rPr>
          <w:rtl w:val="0"/>
        </w:rPr>
      </w:r>
    </w:p>
    <w:p w:rsidR="00000000" w:rsidDel="00000000" w:rsidP="00000000" w:rsidRDefault="00000000" w:rsidRPr="00000000" w14:paraId="000001E2">
      <w:pPr>
        <w:spacing w:after="2" w:lineRule="auto"/>
        <w:ind w:left="-5" w:firstLine="0"/>
        <w:rPr/>
      </w:pPr>
      <w:r w:rsidDel="00000000" w:rsidR="00000000" w:rsidRPr="00000000">
        <w:rPr>
          <w:rtl w:val="0"/>
        </w:rPr>
        <w:t xml:space="preserve">Objetivo del software: Permitir que los nuevos jugadores se registren y creen una cuenta con un nombre de usuario y contraseña únicos.</w:t>
      </w:r>
    </w:p>
    <w:p w:rsidR="00000000" w:rsidDel="00000000" w:rsidP="00000000" w:rsidRDefault="00000000" w:rsidRPr="00000000" w14:paraId="000001E3">
      <w:pPr>
        <w:spacing w:after="2" w:lineRule="auto"/>
        <w:ind w:left="-5" w:firstLine="0"/>
        <w:rPr/>
      </w:pPr>
      <w:r w:rsidDel="00000000" w:rsidR="00000000" w:rsidRPr="00000000">
        <w:rPr>
          <w:rtl w:val="0"/>
        </w:rPr>
        <w:tab/>
        <w:t xml:space="preserve">•</w:t>
        <w:tab/>
        <w:t xml:space="preserve">Resultado: Los jugadores pueden registrarse con éxito y luego iniciar sesión para acceder al juego.</w:t>
      </w:r>
    </w:p>
    <w:p w:rsidR="00000000" w:rsidDel="00000000" w:rsidP="00000000" w:rsidRDefault="00000000" w:rsidRPr="00000000" w14:paraId="000001E4">
      <w:pPr>
        <w:spacing w:after="2" w:lineRule="auto"/>
        <w:ind w:left="-5" w:firstLine="0"/>
        <w:rPr/>
      </w:pPr>
      <w:r w:rsidDel="00000000" w:rsidR="00000000" w:rsidRPr="00000000">
        <w:rPr>
          <w:rtl w:val="0"/>
        </w:rPr>
      </w:r>
    </w:p>
    <w:p w:rsidR="00000000" w:rsidDel="00000000" w:rsidP="00000000" w:rsidRDefault="00000000" w:rsidRPr="00000000" w14:paraId="000001E5">
      <w:pPr>
        <w:spacing w:after="2" w:lineRule="auto"/>
        <w:ind w:left="-5" w:firstLine="0"/>
        <w:rPr/>
      </w:pPr>
      <w:r w:rsidDel="00000000" w:rsidR="00000000" w:rsidRPr="00000000">
        <w:rPr>
          <w:rtl w:val="0"/>
        </w:rPr>
        <w:t xml:space="preserve">Unirse a una partida multijugador</w:t>
      </w:r>
    </w:p>
    <w:p w:rsidR="00000000" w:rsidDel="00000000" w:rsidP="00000000" w:rsidRDefault="00000000" w:rsidRPr="00000000" w14:paraId="000001E6">
      <w:pPr>
        <w:spacing w:after="2" w:lineRule="auto"/>
        <w:ind w:left="-5" w:firstLine="0"/>
        <w:rPr/>
      </w:pPr>
      <w:r w:rsidDel="00000000" w:rsidR="00000000" w:rsidRPr="00000000">
        <w:rPr>
          <w:rtl w:val="0"/>
        </w:rPr>
      </w:r>
    </w:p>
    <w:p w:rsidR="00000000" w:rsidDel="00000000" w:rsidP="00000000" w:rsidRDefault="00000000" w:rsidRPr="00000000" w14:paraId="000001E7">
      <w:pPr>
        <w:spacing w:after="2" w:lineRule="auto"/>
        <w:ind w:left="-5" w:firstLine="0"/>
        <w:rPr/>
      </w:pPr>
      <w:r w:rsidDel="00000000" w:rsidR="00000000" w:rsidRPr="00000000">
        <w:rPr>
          <w:rtl w:val="0"/>
        </w:rPr>
        <w:t xml:space="preserve">Como un jugador registrado, quiero poder unirme a una sala de juego multijugador, para competir contra otros jugadores en una partida de cartas.</w:t>
      </w:r>
    </w:p>
    <w:p w:rsidR="00000000" w:rsidDel="00000000" w:rsidP="00000000" w:rsidRDefault="00000000" w:rsidRPr="00000000" w14:paraId="000001E8">
      <w:pPr>
        <w:spacing w:after="2" w:lineRule="auto"/>
        <w:ind w:left="-5" w:firstLine="0"/>
        <w:rPr/>
      </w:pPr>
      <w:r w:rsidDel="00000000" w:rsidR="00000000" w:rsidRPr="00000000">
        <w:rPr>
          <w:rtl w:val="0"/>
        </w:rPr>
      </w:r>
    </w:p>
    <w:p w:rsidR="00000000" w:rsidDel="00000000" w:rsidP="00000000" w:rsidRDefault="00000000" w:rsidRPr="00000000" w14:paraId="000001E9">
      <w:pPr>
        <w:spacing w:after="2" w:lineRule="auto"/>
        <w:ind w:left="-5" w:firstLine="0"/>
        <w:rPr/>
      </w:pPr>
      <w:r w:rsidDel="00000000" w:rsidR="00000000" w:rsidRPr="00000000">
        <w:rPr>
          <w:rtl w:val="0"/>
        </w:rPr>
        <w:tab/>
        <w:t xml:space="preserve">•</w:t>
        <w:tab/>
        <w:t xml:space="preserve">Objetivo del software: Crear un sistema donde los jugadores puedan buscar y unirse a partidas multijugador disponibles.</w:t>
      </w:r>
    </w:p>
    <w:p w:rsidR="00000000" w:rsidDel="00000000" w:rsidP="00000000" w:rsidRDefault="00000000" w:rsidRPr="00000000" w14:paraId="000001EA">
      <w:pPr>
        <w:spacing w:after="2" w:lineRule="auto"/>
        <w:ind w:left="-5" w:firstLine="0"/>
        <w:rPr/>
      </w:pPr>
      <w:r w:rsidDel="00000000" w:rsidR="00000000" w:rsidRPr="00000000">
        <w:rPr>
          <w:rtl w:val="0"/>
        </w:rPr>
      </w:r>
    </w:p>
    <w:p w:rsidR="00000000" w:rsidDel="00000000" w:rsidP="00000000" w:rsidRDefault="00000000" w:rsidRPr="00000000" w14:paraId="000001EB">
      <w:pPr>
        <w:spacing w:after="2" w:lineRule="auto"/>
        <w:ind w:left="-5" w:firstLine="0"/>
        <w:rPr/>
      </w:pPr>
      <w:r w:rsidDel="00000000" w:rsidR="00000000" w:rsidRPr="00000000">
        <w:rPr>
          <w:rtl w:val="0"/>
        </w:rPr>
        <w:t xml:space="preserve">Crear una sala de juego</w:t>
      </w:r>
    </w:p>
    <w:p w:rsidR="00000000" w:rsidDel="00000000" w:rsidP="00000000" w:rsidRDefault="00000000" w:rsidRPr="00000000" w14:paraId="000001EC">
      <w:pPr>
        <w:spacing w:after="2" w:lineRule="auto"/>
        <w:ind w:left="-5" w:firstLine="0"/>
        <w:rPr/>
      </w:pPr>
      <w:r w:rsidDel="00000000" w:rsidR="00000000" w:rsidRPr="00000000">
        <w:rPr>
          <w:rtl w:val="0"/>
        </w:rPr>
      </w:r>
    </w:p>
    <w:p w:rsidR="00000000" w:rsidDel="00000000" w:rsidP="00000000" w:rsidRDefault="00000000" w:rsidRPr="00000000" w14:paraId="000001ED">
      <w:pPr>
        <w:spacing w:after="2" w:lineRule="auto"/>
        <w:ind w:left="-5" w:firstLine="0"/>
        <w:rPr/>
      </w:pPr>
      <w:r w:rsidDel="00000000" w:rsidR="00000000" w:rsidRPr="00000000">
        <w:rPr>
          <w:rtl w:val="0"/>
        </w:rPr>
        <w:t xml:space="preserve">Como un jugador, quiero poder crear una sala multijugador, para invitar a amigos.</w:t>
      </w:r>
    </w:p>
    <w:p w:rsidR="00000000" w:rsidDel="00000000" w:rsidP="00000000" w:rsidRDefault="00000000" w:rsidRPr="00000000" w14:paraId="000001EE">
      <w:pPr>
        <w:spacing w:after="2" w:lineRule="auto"/>
        <w:ind w:left="-5" w:firstLine="0"/>
        <w:rPr/>
      </w:pPr>
      <w:r w:rsidDel="00000000" w:rsidR="00000000" w:rsidRPr="00000000">
        <w:rPr>
          <w:rtl w:val="0"/>
        </w:rPr>
      </w:r>
    </w:p>
    <w:p w:rsidR="00000000" w:rsidDel="00000000" w:rsidP="00000000" w:rsidRDefault="00000000" w:rsidRPr="00000000" w14:paraId="000001EF">
      <w:pPr>
        <w:spacing w:after="2" w:lineRule="auto"/>
        <w:ind w:left="-5" w:firstLine="0"/>
        <w:rPr/>
      </w:pPr>
      <w:r w:rsidDel="00000000" w:rsidR="00000000" w:rsidRPr="00000000">
        <w:rPr>
          <w:rtl w:val="0"/>
        </w:rPr>
        <w:tab/>
        <w:t xml:space="preserve">•</w:t>
        <w:tab/>
        <w:t xml:space="preserve">Objetivo del software: Permitir que los jugadores creen salas privadas.</w:t>
      </w:r>
    </w:p>
    <w:p w:rsidR="00000000" w:rsidDel="00000000" w:rsidP="00000000" w:rsidRDefault="00000000" w:rsidRPr="00000000" w14:paraId="000001F0">
      <w:pPr>
        <w:spacing w:after="2" w:lineRule="auto"/>
        <w:ind w:left="-5" w:firstLine="0"/>
        <w:rPr/>
      </w:pPr>
      <w:r w:rsidDel="00000000" w:rsidR="00000000" w:rsidRPr="00000000">
        <w:rPr>
          <w:rtl w:val="0"/>
        </w:rPr>
        <w:tab/>
        <w:t xml:space="preserve">•</w:t>
        <w:tab/>
        <w:t xml:space="preserve">Resultado: Los jugadores pueden configurar y crear una sala, gestionar quiénes se unen, y luego iniciar la partida cuando esté lista.</w:t>
      </w:r>
    </w:p>
    <w:p w:rsidR="00000000" w:rsidDel="00000000" w:rsidP="00000000" w:rsidRDefault="00000000" w:rsidRPr="00000000" w14:paraId="000001F1">
      <w:pPr>
        <w:spacing w:after="2" w:lineRule="auto"/>
        <w:ind w:left="-5" w:firstLine="0"/>
        <w:rPr/>
      </w:pPr>
      <w:r w:rsidDel="00000000" w:rsidR="00000000" w:rsidRPr="00000000">
        <w:rPr>
          <w:rtl w:val="0"/>
        </w:rPr>
      </w:r>
    </w:p>
    <w:p w:rsidR="00000000" w:rsidDel="00000000" w:rsidP="00000000" w:rsidRDefault="00000000" w:rsidRPr="00000000" w14:paraId="000001F2">
      <w:pPr>
        <w:spacing w:after="2" w:lineRule="auto"/>
        <w:ind w:left="-5" w:firstLine="0"/>
        <w:rPr/>
      </w:pPr>
      <w:r w:rsidDel="00000000" w:rsidR="00000000" w:rsidRPr="00000000">
        <w:rPr>
          <w:rtl w:val="0"/>
        </w:rPr>
        <w:t xml:space="preserve">Selección de nivel de dificultad</w:t>
      </w:r>
    </w:p>
    <w:p w:rsidR="00000000" w:rsidDel="00000000" w:rsidP="00000000" w:rsidRDefault="00000000" w:rsidRPr="00000000" w14:paraId="000001F3">
      <w:pPr>
        <w:spacing w:after="2" w:lineRule="auto"/>
        <w:ind w:left="-5" w:firstLine="0"/>
        <w:rPr/>
      </w:pPr>
      <w:r w:rsidDel="00000000" w:rsidR="00000000" w:rsidRPr="00000000">
        <w:rPr>
          <w:rtl w:val="0"/>
        </w:rPr>
      </w:r>
    </w:p>
    <w:p w:rsidR="00000000" w:rsidDel="00000000" w:rsidP="00000000" w:rsidRDefault="00000000" w:rsidRPr="00000000" w14:paraId="000001F4">
      <w:pPr>
        <w:spacing w:after="2" w:lineRule="auto"/>
        <w:ind w:left="-5" w:firstLine="0"/>
        <w:rPr/>
      </w:pPr>
      <w:r w:rsidDel="00000000" w:rsidR="00000000" w:rsidRPr="00000000">
        <w:rPr>
          <w:rtl w:val="0"/>
        </w:rPr>
        <w:t xml:space="preserve">Como un jugador, quiero poder seleccionar el nivel de dificultad del juego, para ajustar el desafío.</w:t>
      </w:r>
    </w:p>
    <w:p w:rsidR="00000000" w:rsidDel="00000000" w:rsidP="00000000" w:rsidRDefault="00000000" w:rsidRPr="00000000" w14:paraId="000001F5">
      <w:pPr>
        <w:spacing w:after="2" w:lineRule="auto"/>
        <w:ind w:left="-5" w:firstLine="0"/>
        <w:rPr/>
      </w:pPr>
      <w:r w:rsidDel="00000000" w:rsidR="00000000" w:rsidRPr="00000000">
        <w:rPr>
          <w:rtl w:val="0"/>
        </w:rPr>
      </w:r>
    </w:p>
    <w:p w:rsidR="00000000" w:rsidDel="00000000" w:rsidP="00000000" w:rsidRDefault="00000000" w:rsidRPr="00000000" w14:paraId="000001F6">
      <w:pPr>
        <w:spacing w:after="2" w:lineRule="auto"/>
        <w:ind w:left="-5" w:firstLine="0"/>
        <w:rPr/>
      </w:pPr>
      <w:r w:rsidDel="00000000" w:rsidR="00000000" w:rsidRPr="00000000">
        <w:rPr>
          <w:rtl w:val="0"/>
        </w:rPr>
        <w:tab/>
        <w:t xml:space="preserve">•</w:t>
        <w:tab/>
        <w:t xml:space="preserve">Objetivo del software: Ofrecer diferentes niveles de dificultad (fácil, medio, difícil) para que los jugadores elijan antes de empezar la partida.</w:t>
      </w:r>
    </w:p>
    <w:p w:rsidR="00000000" w:rsidDel="00000000" w:rsidP="00000000" w:rsidRDefault="00000000" w:rsidRPr="00000000" w14:paraId="000001F7">
      <w:pPr>
        <w:spacing w:after="2" w:lineRule="auto"/>
        <w:ind w:left="-5" w:firstLine="0"/>
        <w:rPr/>
      </w:pPr>
      <w:r w:rsidDel="00000000" w:rsidR="00000000" w:rsidRPr="00000000">
        <w:rPr>
          <w:rtl w:val="0"/>
        </w:rPr>
        <w:tab/>
        <w:t xml:space="preserve">•</w:t>
        <w:tab/>
        <w:t xml:space="preserve">Resultado: Los jugadores pueden seleccionar la dificultad.</w:t>
      </w:r>
    </w:p>
    <w:p w:rsidR="00000000" w:rsidDel="00000000" w:rsidP="00000000" w:rsidRDefault="00000000" w:rsidRPr="00000000" w14:paraId="000001F8">
      <w:pPr>
        <w:spacing w:after="2" w:lineRule="auto"/>
        <w:ind w:left="-5" w:firstLine="0"/>
        <w:rPr/>
      </w:pPr>
      <w:r w:rsidDel="00000000" w:rsidR="00000000" w:rsidRPr="00000000">
        <w:rPr>
          <w:rtl w:val="0"/>
        </w:rPr>
      </w:r>
    </w:p>
    <w:p w:rsidR="00000000" w:rsidDel="00000000" w:rsidP="00000000" w:rsidRDefault="00000000" w:rsidRPr="00000000" w14:paraId="000001F9">
      <w:pPr>
        <w:spacing w:after="2" w:lineRule="auto"/>
        <w:ind w:left="-5" w:firstLine="0"/>
        <w:rPr/>
      </w:pPr>
      <w:r w:rsidDel="00000000" w:rsidR="00000000" w:rsidRPr="00000000">
        <w:rPr>
          <w:rtl w:val="0"/>
        </w:rPr>
      </w:r>
    </w:p>
    <w:p w:rsidR="00000000" w:rsidDel="00000000" w:rsidP="00000000" w:rsidRDefault="00000000" w:rsidRPr="00000000" w14:paraId="000001FA">
      <w:pPr>
        <w:spacing w:after="2" w:lineRule="auto"/>
        <w:ind w:left="-5" w:firstLine="0"/>
        <w:rPr/>
      </w:pPr>
      <w:r w:rsidDel="00000000" w:rsidR="00000000" w:rsidRPr="00000000">
        <w:rPr>
          <w:rtl w:val="0"/>
        </w:rPr>
      </w:r>
    </w:p>
    <w:p w:rsidR="00000000" w:rsidDel="00000000" w:rsidP="00000000" w:rsidRDefault="00000000" w:rsidRPr="00000000" w14:paraId="000001FB">
      <w:pPr>
        <w:spacing w:after="2" w:lineRule="auto"/>
        <w:ind w:left="-5" w:firstLine="0"/>
        <w:rPr/>
      </w:pPr>
      <w:r w:rsidDel="00000000" w:rsidR="00000000" w:rsidRPr="00000000">
        <w:rPr>
          <w:rtl w:val="0"/>
        </w:rPr>
        <w:t xml:space="preserve">Ver clasificaciones</w:t>
      </w:r>
    </w:p>
    <w:p w:rsidR="00000000" w:rsidDel="00000000" w:rsidP="00000000" w:rsidRDefault="00000000" w:rsidRPr="00000000" w14:paraId="000001FC">
      <w:pPr>
        <w:spacing w:after="2" w:lineRule="auto"/>
        <w:ind w:left="-5" w:firstLine="0"/>
        <w:rPr/>
      </w:pPr>
      <w:r w:rsidDel="00000000" w:rsidR="00000000" w:rsidRPr="00000000">
        <w:rPr>
          <w:rtl w:val="0"/>
        </w:rPr>
      </w:r>
    </w:p>
    <w:p w:rsidR="00000000" w:rsidDel="00000000" w:rsidP="00000000" w:rsidRDefault="00000000" w:rsidRPr="00000000" w14:paraId="000001FD">
      <w:pPr>
        <w:spacing w:after="2" w:lineRule="auto"/>
        <w:ind w:left="-5" w:firstLine="0"/>
        <w:rPr/>
      </w:pPr>
      <w:r w:rsidDel="00000000" w:rsidR="00000000" w:rsidRPr="00000000">
        <w:rPr>
          <w:rtl w:val="0"/>
        </w:rPr>
        <w:t xml:space="preserve">Como un jugador competitivo, quiero poder ver la tabla de clasificaciones globales, para comparar mi rendimiento con otros jugadores.</w:t>
      </w:r>
    </w:p>
    <w:p w:rsidR="00000000" w:rsidDel="00000000" w:rsidP="00000000" w:rsidRDefault="00000000" w:rsidRPr="00000000" w14:paraId="000001FE">
      <w:pPr>
        <w:spacing w:after="2" w:lineRule="auto"/>
        <w:ind w:left="-5" w:firstLine="0"/>
        <w:rPr/>
      </w:pPr>
      <w:r w:rsidDel="00000000" w:rsidR="00000000" w:rsidRPr="00000000">
        <w:rPr>
          <w:rtl w:val="0"/>
        </w:rPr>
      </w:r>
    </w:p>
    <w:p w:rsidR="00000000" w:rsidDel="00000000" w:rsidP="00000000" w:rsidRDefault="00000000" w:rsidRPr="00000000" w14:paraId="000001FF">
      <w:pPr>
        <w:spacing w:after="2" w:lineRule="auto"/>
        <w:ind w:left="-5" w:firstLine="0"/>
        <w:rPr/>
      </w:pPr>
      <w:r w:rsidDel="00000000" w:rsidR="00000000" w:rsidRPr="00000000">
        <w:rPr>
          <w:rtl w:val="0"/>
        </w:rPr>
        <w:tab/>
        <w:t xml:space="preserve">•</w:t>
        <w:tab/>
        <w:t xml:space="preserve">Objetivo del software: Mostrar las clasificaciones globales basadas en puntajes.</w:t>
      </w:r>
    </w:p>
    <w:p w:rsidR="00000000" w:rsidDel="00000000" w:rsidP="00000000" w:rsidRDefault="00000000" w:rsidRPr="00000000" w14:paraId="00000200">
      <w:pPr>
        <w:spacing w:after="2" w:lineRule="auto"/>
        <w:ind w:left="-5" w:firstLine="0"/>
        <w:rPr/>
      </w:pPr>
      <w:r w:rsidDel="00000000" w:rsidR="00000000" w:rsidRPr="00000000">
        <w:rPr>
          <w:rtl w:val="0"/>
        </w:rPr>
        <w:tab/>
        <w:t xml:space="preserve">•</w:t>
        <w:tab/>
        <w:t xml:space="preserve">Resultado: Los jugadores pueden ver su posición en la tabla y compararla con otros jugadores.</w:t>
      </w:r>
    </w:p>
    <w:p w:rsidR="00000000" w:rsidDel="00000000" w:rsidP="00000000" w:rsidRDefault="00000000" w:rsidRPr="00000000" w14:paraId="00000201">
      <w:pPr>
        <w:spacing w:after="2" w:lineRule="auto"/>
        <w:ind w:left="-5" w:firstLine="0"/>
        <w:rPr/>
      </w:pPr>
      <w:r w:rsidDel="00000000" w:rsidR="00000000" w:rsidRPr="00000000">
        <w:rPr>
          <w:rtl w:val="0"/>
        </w:rPr>
      </w:r>
    </w:p>
    <w:p w:rsidR="00000000" w:rsidDel="00000000" w:rsidP="00000000" w:rsidRDefault="00000000" w:rsidRPr="00000000" w14:paraId="00000202">
      <w:pPr>
        <w:spacing w:after="2" w:lineRule="auto"/>
        <w:ind w:left="-5" w:firstLine="0"/>
        <w:rPr/>
      </w:pPr>
      <w:r w:rsidDel="00000000" w:rsidR="00000000" w:rsidRPr="00000000">
        <w:rPr>
          <w:rtl w:val="0"/>
        </w:rPr>
        <w:t xml:space="preserve">MER </w:t>
      </w:r>
    </w:p>
    <w:p w:rsidR="00000000" w:rsidDel="00000000" w:rsidP="00000000" w:rsidRDefault="00000000" w:rsidRPr="00000000" w14:paraId="00000203">
      <w:pPr>
        <w:spacing w:after="2" w:lineRule="auto"/>
        <w:ind w:left="-5" w:firstLine="0"/>
        <w:rPr/>
      </w:pPr>
      <w:r w:rsidDel="00000000" w:rsidR="00000000" w:rsidRPr="00000000">
        <w:rPr>
          <w:rtl w:val="0"/>
        </w:rPr>
        <w:t xml:space="preserve">Diagrama de casos de uso </w:t>
      </w:r>
    </w:p>
    <w:p w:rsidR="00000000" w:rsidDel="00000000" w:rsidP="00000000" w:rsidRDefault="00000000" w:rsidRPr="00000000" w14:paraId="00000204">
      <w:pPr>
        <w:spacing w:after="2" w:lineRule="auto"/>
        <w:ind w:left="-5" w:firstLine="0"/>
        <w:rPr/>
      </w:pPr>
      <w:r w:rsidDel="00000000" w:rsidR="00000000" w:rsidRPr="00000000">
        <w:rPr>
          <w:rtl w:val="0"/>
        </w:rPr>
        <w:t xml:space="preserve">Requerimientos de hardware </w:t>
      </w:r>
    </w:p>
    <w:p w:rsidR="00000000" w:rsidDel="00000000" w:rsidP="00000000" w:rsidRDefault="00000000" w:rsidRPr="00000000" w14:paraId="00000205">
      <w:pPr>
        <w:spacing w:after="2" w:lineRule="auto"/>
        <w:ind w:left="-5" w:firstLine="0"/>
        <w:rPr/>
      </w:pPr>
      <w:r w:rsidDel="00000000" w:rsidR="00000000" w:rsidRPr="00000000">
        <w:rPr>
          <w:rtl w:val="0"/>
        </w:rPr>
        <w:t xml:space="preserve">Requerimientos de software </w:t>
      </w:r>
    </w:p>
    <w:p w:rsidR="00000000" w:rsidDel="00000000" w:rsidP="00000000" w:rsidRDefault="00000000" w:rsidRPr="00000000" w14:paraId="00000206">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07">
      <w:pPr>
        <w:ind w:left="-5" w:firstLine="0"/>
        <w:rPr/>
      </w:pPr>
      <w:r w:rsidDel="00000000" w:rsidR="00000000" w:rsidRPr="00000000">
        <w:rPr>
          <w:rtl w:val="0"/>
        </w:rPr>
        <w:t xml:space="preserve">Recomendaciones:  </w:t>
      </w:r>
    </w:p>
    <w:p w:rsidR="00000000" w:rsidDel="00000000" w:rsidP="00000000" w:rsidRDefault="00000000" w:rsidRPr="00000000" w14:paraId="00000208">
      <w:pPr>
        <w:numPr>
          <w:ilvl w:val="0"/>
          <w:numId w:val="12"/>
        </w:numPr>
        <w:ind w:left="137" w:hanging="137"/>
        <w:rPr/>
      </w:pPr>
      <w:r w:rsidDel="00000000" w:rsidR="00000000" w:rsidRPr="00000000">
        <w:rPr>
          <w:rtl w:val="0"/>
        </w:rPr>
        <w:t xml:space="preserve">Asegurarse de que la solución propuesta esté alineada con las necesidades y objetivos del cliente. </w:t>
      </w:r>
    </w:p>
    <w:p w:rsidR="00000000" w:rsidDel="00000000" w:rsidP="00000000" w:rsidRDefault="00000000" w:rsidRPr="00000000" w14:paraId="00000209">
      <w:pPr>
        <w:numPr>
          <w:ilvl w:val="0"/>
          <w:numId w:val="12"/>
        </w:numPr>
        <w:ind w:left="137" w:hanging="137"/>
        <w:rPr/>
      </w:pPr>
      <w:r w:rsidDel="00000000" w:rsidR="00000000" w:rsidRPr="00000000">
        <w:rPr>
          <w:rtl w:val="0"/>
        </w:rPr>
        <w:t xml:space="preserve">Incluir detalles técnicos suficientes para que el cliente pueda entender la solución propuesta. </w:t>
      </w:r>
    </w:p>
    <w:p w:rsidR="00000000" w:rsidDel="00000000" w:rsidP="00000000" w:rsidRDefault="00000000" w:rsidRPr="00000000" w14:paraId="0000020A">
      <w:pPr>
        <w:numPr>
          <w:ilvl w:val="0"/>
          <w:numId w:val="12"/>
        </w:numPr>
        <w:ind w:left="137" w:hanging="137"/>
        <w:rPr/>
      </w:pPr>
      <w:r w:rsidDel="00000000" w:rsidR="00000000" w:rsidRPr="00000000">
        <w:rPr>
          <w:rtl w:val="0"/>
        </w:rPr>
        <w:t xml:space="preserve">Ser realista en cuanto a los plazos y el presupuesto. </w:t>
      </w:r>
    </w:p>
    <w:p w:rsidR="00000000" w:rsidDel="00000000" w:rsidP="00000000" w:rsidRDefault="00000000" w:rsidRPr="00000000" w14:paraId="0000020B">
      <w:pPr>
        <w:numPr>
          <w:ilvl w:val="0"/>
          <w:numId w:val="12"/>
        </w:numPr>
        <w:ind w:left="137" w:hanging="137"/>
        <w:rPr/>
      </w:pPr>
      <w:r w:rsidDel="00000000" w:rsidR="00000000" w:rsidRPr="00000000">
        <w:rPr>
          <w:rtl w:val="0"/>
        </w:rPr>
        <w:t xml:space="preserve">Destacar los beneficios y las ventajas competitivas de la solución propuesta. </w:t>
      </w:r>
    </w:p>
    <w:p w:rsidR="00000000" w:rsidDel="00000000" w:rsidP="00000000" w:rsidRDefault="00000000" w:rsidRPr="00000000" w14:paraId="0000020C">
      <w:pPr>
        <w:numPr>
          <w:ilvl w:val="0"/>
          <w:numId w:val="12"/>
        </w:numPr>
        <w:ind w:left="137" w:hanging="137"/>
        <w:rPr/>
      </w:pPr>
      <w:r w:rsidDel="00000000" w:rsidR="00000000" w:rsidRPr="00000000">
        <w:rPr>
          <w:rtl w:val="0"/>
        </w:rPr>
        <w:t xml:space="preserve">Utilizar un lenguaje claro y fácil de entender para el cliente. </w:t>
      </w:r>
    </w:p>
    <w:p w:rsidR="00000000" w:rsidDel="00000000" w:rsidP="00000000" w:rsidRDefault="00000000" w:rsidRPr="00000000" w14:paraId="0000020D">
      <w:pPr>
        <w:numPr>
          <w:ilvl w:val="0"/>
          <w:numId w:val="12"/>
        </w:numPr>
        <w:ind w:left="137" w:hanging="137"/>
        <w:rPr/>
      </w:pPr>
      <w:r w:rsidDel="00000000" w:rsidR="00000000" w:rsidRPr="00000000">
        <w:rPr>
          <w:rtl w:val="0"/>
        </w:rPr>
        <w:t xml:space="preserve">Proporcionar referencias y ejemplos de trabajos anteriores similares. </w:t>
      </w:r>
    </w:p>
    <w:p w:rsidR="00000000" w:rsidDel="00000000" w:rsidP="00000000" w:rsidRDefault="00000000" w:rsidRPr="00000000" w14:paraId="0000020E">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0F">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210">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1">
      <w:pPr>
        <w:spacing w:after="158" w:line="259" w:lineRule="auto"/>
        <w:ind w:left="0" w:firstLine="0"/>
        <w:jc w:val="left"/>
        <w:rPr/>
      </w:pPr>
      <w:r w:rsidDel="00000000" w:rsidR="00000000" w:rsidRPr="00000000">
        <w:rPr>
          <w:rtl w:val="0"/>
        </w:rPr>
        <w:t xml:space="preserve"> </w:t>
      </w:r>
    </w:p>
    <w:p w:rsidR="00000000" w:rsidDel="00000000" w:rsidP="00000000" w:rsidRDefault="00000000" w:rsidRPr="00000000" w14:paraId="00000212">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3">
      <w:pPr>
        <w:ind w:left="-5" w:firstLine="0"/>
        <w:rPr/>
      </w:pPr>
      <w:r w:rsidDel="00000000" w:rsidR="00000000" w:rsidRPr="00000000">
        <w:rPr>
          <w:rtl w:val="0"/>
        </w:rPr>
        <w:t xml:space="preserve">Las arquitecturas de software son los diseños estructurales y organizacionales que definen la forma en que los componentes de un sistema de software interactúan entre sí para lograr los objetivos del sistema. Una arquitectura de software describe los componentes del sistema, cómo se relacionan entre sí y cómo se comunican para llevar a cabo tareas específicas. </w:t>
      </w:r>
    </w:p>
    <w:p w:rsidR="00000000" w:rsidDel="00000000" w:rsidP="00000000" w:rsidRDefault="00000000" w:rsidRPr="00000000" w14:paraId="00000214">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5">
      <w:pPr>
        <w:ind w:left="-5" w:firstLine="0"/>
        <w:rPr/>
      </w:pPr>
      <w:r w:rsidDel="00000000" w:rsidR="00000000" w:rsidRPr="00000000">
        <w:rPr>
          <w:rtl w:val="0"/>
        </w:rPr>
        <w:t xml:space="preserve">Hay varios tipos de arquitecturas de software, pero aquí se presentan algunos de los más comunes: </w:t>
      </w:r>
    </w:p>
    <w:p w:rsidR="00000000" w:rsidDel="00000000" w:rsidP="00000000" w:rsidRDefault="00000000" w:rsidRPr="00000000" w14:paraId="00000216">
      <w:pPr>
        <w:spacing w:after="163" w:line="259" w:lineRule="auto"/>
        <w:ind w:left="0" w:firstLine="0"/>
        <w:jc w:val="left"/>
        <w:rPr/>
      </w:pPr>
      <w:r w:rsidDel="00000000" w:rsidR="00000000" w:rsidRPr="00000000">
        <w:rPr>
          <w:rtl w:val="0"/>
        </w:rPr>
        <w:t xml:space="preserve"> </w:t>
      </w:r>
    </w:p>
    <w:p w:rsidR="00000000" w:rsidDel="00000000" w:rsidP="00000000" w:rsidRDefault="00000000" w:rsidRPr="00000000" w14:paraId="00000217">
      <w:pPr>
        <w:ind w:left="-5" w:firstLine="0"/>
        <w:rPr/>
      </w:pPr>
      <w:r w:rsidDel="00000000" w:rsidR="00000000" w:rsidRPr="00000000">
        <w:rPr>
          <w:rtl w:val="0"/>
        </w:rPr>
        <w:t xml:space="preserve">Arquitectura basada en capas: esta arquitectura divide el sistema en capas, donde cada capa proporciona un conjunto de servicios para la capa superior. Esta arquitectura se utiliza a menudo para sistemas de negocios y aplicaciones web. </w:t>
      </w:r>
    </w:p>
    <w:p w:rsidR="00000000" w:rsidDel="00000000" w:rsidP="00000000" w:rsidRDefault="00000000" w:rsidRPr="00000000" w14:paraId="00000218">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9">
      <w:pPr>
        <w:ind w:left="-5" w:firstLine="0"/>
        <w:rPr/>
      </w:pPr>
      <w:r w:rsidDel="00000000" w:rsidR="00000000" w:rsidRPr="00000000">
        <w:rPr>
          <w:rtl w:val="0"/>
        </w:rPr>
        <w:t xml:space="preserve">Arquitectura cliente-servidor: esta arquitectura separa el software en dos componentes: el cliente, que proporciona la interfaz de usuario, y el servidor, que gestiona los recursos y la lógica de negocios. Esta arquitectura es común en aplicaciones de red. </w:t>
      </w:r>
    </w:p>
    <w:p w:rsidR="00000000" w:rsidDel="00000000" w:rsidP="00000000" w:rsidRDefault="00000000" w:rsidRPr="00000000" w14:paraId="0000021A">
      <w:pPr>
        <w:spacing w:after="163" w:line="259" w:lineRule="auto"/>
        <w:ind w:left="0" w:firstLine="0"/>
        <w:jc w:val="left"/>
        <w:rPr/>
      </w:pPr>
      <w:r w:rsidDel="00000000" w:rsidR="00000000" w:rsidRPr="00000000">
        <w:rPr>
          <w:rtl w:val="0"/>
        </w:rPr>
        <w:t xml:space="preserve"> </w:t>
      </w:r>
    </w:p>
    <w:p w:rsidR="00000000" w:rsidDel="00000000" w:rsidP="00000000" w:rsidRDefault="00000000" w:rsidRPr="00000000" w14:paraId="0000021B">
      <w:pPr>
        <w:ind w:left="-5" w:firstLine="0"/>
        <w:rPr/>
      </w:pPr>
      <w:r w:rsidDel="00000000" w:rsidR="00000000" w:rsidRPr="00000000">
        <w:rPr>
          <w:rtl w:val="0"/>
        </w:rPr>
        <w:t xml:space="preserve">Arquitectura orientada a servicios: esta arquitectura se basa en la idea de que los servicios pueden ser desplegados en una red y utilizados por múltiples aplicaciones. Esta arquitectura se utiliza a menudo en sistemas de comercio electrónico y sistemas de gestión empresarial. </w:t>
      </w:r>
    </w:p>
    <w:p w:rsidR="00000000" w:rsidDel="00000000" w:rsidP="00000000" w:rsidRDefault="00000000" w:rsidRPr="00000000" w14:paraId="0000021C">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D">
      <w:pPr>
        <w:ind w:left="-5" w:firstLine="0"/>
        <w:rPr/>
      </w:pPr>
      <w:r w:rsidDel="00000000" w:rsidR="00000000" w:rsidRPr="00000000">
        <w:rPr>
          <w:rtl w:val="0"/>
        </w:rPr>
        <w:t xml:space="preserve">Arquitectura basada en microservicios: esta arquitectura divide el sistema en componentes autónomos y pequeños, llamados microservicios, que se pueden desarrollar y desplegar de forma independiente. Esta arquitectura se utiliza a menudo en sistemas de alta escalabilidad y de rápida evolución. </w:t>
      </w:r>
    </w:p>
    <w:p w:rsidR="00000000" w:rsidDel="00000000" w:rsidP="00000000" w:rsidRDefault="00000000" w:rsidRPr="00000000" w14:paraId="0000021E">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1F">
      <w:pPr>
        <w:ind w:left="-5" w:firstLine="0"/>
        <w:rPr/>
      </w:pPr>
      <w:r w:rsidDel="00000000" w:rsidR="00000000" w:rsidRPr="00000000">
        <w:rPr>
          <w:rtl w:val="0"/>
        </w:rPr>
        <w:t xml:space="preserve">Arquitectura basada en eventos: esta arquitectura utiliza eventos y mensajes para comunicar cambios y actualizaciones entre componentes del sistema. Esta arquitectura se utiliza a menudo en sistemas distribuidos y en tiempo real. </w:t>
      </w:r>
    </w:p>
    <w:p w:rsidR="00000000" w:rsidDel="00000000" w:rsidP="00000000" w:rsidRDefault="00000000" w:rsidRPr="00000000" w14:paraId="00000220">
      <w:pPr>
        <w:spacing w:after="160" w:line="259" w:lineRule="auto"/>
        <w:ind w:left="0" w:firstLine="0"/>
        <w:jc w:val="left"/>
        <w:rPr/>
      </w:pPr>
      <w:r w:rsidDel="00000000" w:rsidR="00000000" w:rsidRPr="00000000">
        <w:rPr>
          <w:rtl w:val="0"/>
        </w:rPr>
        <w:t xml:space="preserve"> </w:t>
      </w:r>
    </w:p>
    <w:p w:rsidR="00000000" w:rsidDel="00000000" w:rsidP="00000000" w:rsidRDefault="00000000" w:rsidRPr="00000000" w14:paraId="00000221">
      <w:pPr>
        <w:ind w:left="-5" w:firstLine="0"/>
        <w:rPr/>
      </w:pPr>
      <w:r w:rsidDel="00000000" w:rsidR="00000000" w:rsidRPr="00000000">
        <w:rPr>
          <w:rtl w:val="0"/>
        </w:rPr>
        <w:t xml:space="preserve">Cada arquitectura de software tiene sus ventajas y desventajas, y la elección de una arquitectura depende de los requisitos y objetivos específicos del proyecto. </w:t>
      </w:r>
    </w:p>
    <w:p w:rsidR="00000000" w:rsidDel="00000000" w:rsidP="00000000" w:rsidRDefault="00000000" w:rsidRPr="00000000" w14:paraId="00000222">
      <w:pPr>
        <w:ind w:left="-5" w:firstLine="0"/>
        <w:rPr/>
      </w:pPr>
      <w:r w:rsidDel="00000000" w:rsidR="00000000" w:rsidRPr="00000000">
        <w:rPr>
          <w:rtl w:val="0"/>
        </w:rPr>
      </w:r>
    </w:p>
    <w:p w:rsidR="00000000" w:rsidDel="00000000" w:rsidP="00000000" w:rsidRDefault="00000000" w:rsidRPr="00000000" w14:paraId="00000223">
      <w:pPr>
        <w:ind w:left="-5" w:firstLine="0"/>
        <w:rPr/>
      </w:pPr>
      <w:r w:rsidDel="00000000" w:rsidR="00000000" w:rsidRPr="00000000">
        <w:rPr>
          <w:rtl w:val="0"/>
        </w:rPr>
        <w:t xml:space="preserve">MIEMBROS:</w:t>
        <w:br w:type="textWrapping"/>
        <w:br w:type="textWrapping"/>
        <w:br w:type="textWrapping"/>
        <w:t xml:space="preserve">-Jesús David Fierro Rivera</w:t>
      </w:r>
    </w:p>
    <w:p w:rsidR="00000000" w:rsidDel="00000000" w:rsidP="00000000" w:rsidRDefault="00000000" w:rsidRPr="00000000" w14:paraId="00000224">
      <w:pPr>
        <w:ind w:left="-5" w:firstLine="0"/>
        <w:rPr/>
      </w:pPr>
      <w:r w:rsidDel="00000000" w:rsidR="00000000" w:rsidRPr="00000000">
        <w:rPr>
          <w:rtl w:val="0"/>
        </w:rPr>
        <w:t xml:space="preserve">- Marcos Rojas Álvarez</w:t>
      </w:r>
    </w:p>
    <w:p w:rsidR="00000000" w:rsidDel="00000000" w:rsidP="00000000" w:rsidRDefault="00000000" w:rsidRPr="00000000" w14:paraId="00000225">
      <w:pPr>
        <w:ind w:left="-5" w:firstLine="0"/>
        <w:rPr/>
      </w:pPr>
      <w:r w:rsidDel="00000000" w:rsidR="00000000" w:rsidRPr="00000000">
        <w:rPr>
          <w:rtl w:val="0"/>
        </w:rPr>
        <w:t xml:space="preserve">- Isabella Carrera Cabrera</w:t>
      </w:r>
    </w:p>
    <w:p w:rsidR="00000000" w:rsidDel="00000000" w:rsidP="00000000" w:rsidRDefault="00000000" w:rsidRPr="00000000" w14:paraId="00000226">
      <w:pPr>
        <w:ind w:left="-5" w:firstLine="0"/>
        <w:rPr/>
      </w:pPr>
      <w:r w:rsidDel="00000000" w:rsidR="00000000" w:rsidRPr="00000000">
        <w:rPr>
          <w:rtl w:val="0"/>
        </w:rPr>
        <w:t xml:space="preserve">- Jhoan Camilo Charry Pérez</w:t>
      </w:r>
      <w:r w:rsidDel="00000000" w:rsidR="00000000" w:rsidRPr="00000000">
        <w:rPr>
          <w:rtl w:val="0"/>
        </w:rPr>
      </w:r>
    </w:p>
    <w:sectPr>
      <w:pgSz w:h="15840" w:w="12240" w:orient="portrait"/>
      <w:pgMar w:bottom="1421" w:top="1423" w:left="1702" w:right="16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10" w:hanging="1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12">
    <w:lvl w:ilvl="0">
      <w:start w:val="1"/>
      <w:numFmt w:val="bullet"/>
      <w:lvlText w:val="-"/>
      <w:lvlJc w:val="left"/>
      <w:pPr>
        <w:ind w:left="137" w:hanging="137"/>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after="162" w:line="2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ind w:left="0" w:firstLine="0"/>
      <w:jc w:val="left"/>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2" w:line="257" w:lineRule="auto"/>
      <w:ind w:left="10" w:hanging="10"/>
      <w:jc w:val="both"/>
    </w:pPr>
    <w:rPr>
      <w:rFonts w:ascii="Arial" w:cs="Times New Roman" w:eastAsia="Arial" w:hAnsi="Arial"/>
      <w:color w:val="000000"/>
      <w:sz w:val="22"/>
      <w:lang w:eastAsia="es" w:val="es"/>
    </w:rPr>
  </w:style>
  <w:style w:type="paragraph" w:styleId="Ttulo2">
    <w:name w:val="heading 2"/>
    <w:basedOn w:val="Normal"/>
    <w:next w:val="Normal"/>
    <w:link w:val="Ttulo2Car"/>
    <w:uiPriority w:val="9"/>
    <w:semiHidden w:val="1"/>
    <w:unhideWhenUsed w:val="1"/>
    <w:qFormat w:val="1"/>
    <w:rsid w:val="00F4212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link w:val="Ttulo3Car"/>
    <w:uiPriority w:val="9"/>
    <w:qFormat w:val="1"/>
    <w:rsid w:val="00895567"/>
    <w:pPr>
      <w:spacing w:after="100" w:afterAutospacing="1" w:before="100" w:beforeAutospacing="1" w:line="240" w:lineRule="auto"/>
      <w:ind w:left="0" w:firstLine="0"/>
      <w:jc w:val="left"/>
      <w:outlineLvl w:val="2"/>
    </w:pPr>
    <w:rPr>
      <w:rFonts w:ascii="Times New Roman" w:eastAsia="Times New Roman" w:hAnsi="Times New Roman"/>
      <w:b w:val="1"/>
      <w:bCs w:val="1"/>
      <w:color w:val="auto"/>
      <w:sz w:val="27"/>
      <w:szCs w:val="27"/>
      <w:lang w:eastAsia="es-ES_tradnl" w:val="es-CO"/>
    </w:rPr>
  </w:style>
  <w:style w:type="paragraph" w:styleId="Ttulo4">
    <w:name w:val="heading 4"/>
    <w:basedOn w:val="Normal"/>
    <w:next w:val="Normal"/>
    <w:link w:val="Ttulo4Car"/>
    <w:uiPriority w:val="9"/>
    <w:semiHidden w:val="1"/>
    <w:unhideWhenUsed w:val="1"/>
    <w:qFormat w:val="1"/>
    <w:rsid w:val="007B530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965A9"/>
    <w:pPr>
      <w:spacing w:after="100" w:afterAutospacing="1" w:before="100" w:beforeAutospacing="1" w:line="240" w:lineRule="auto"/>
      <w:ind w:left="0" w:firstLine="0"/>
      <w:jc w:val="left"/>
    </w:pPr>
    <w:rPr>
      <w:rFonts w:ascii="Times New Roman" w:eastAsia="Times New Roman" w:hAnsi="Times New Roman"/>
      <w:color w:val="auto"/>
      <w:sz w:val="24"/>
      <w:lang w:eastAsia="es-ES_tradnl" w:val="es-CO"/>
    </w:rPr>
  </w:style>
  <w:style w:type="character" w:styleId="Textoennegrita">
    <w:name w:val="Strong"/>
    <w:basedOn w:val="Fuentedeprrafopredeter"/>
    <w:uiPriority w:val="22"/>
    <w:qFormat w:val="1"/>
    <w:rsid w:val="007965A9"/>
    <w:rPr>
      <w:b w:val="1"/>
      <w:bCs w:val="1"/>
    </w:rPr>
  </w:style>
  <w:style w:type="paragraph" w:styleId="Prrafodelista">
    <w:name w:val="List Paragraph"/>
    <w:basedOn w:val="Normal"/>
    <w:uiPriority w:val="34"/>
    <w:qFormat w:val="1"/>
    <w:rsid w:val="007965A9"/>
    <w:pPr>
      <w:ind w:left="720"/>
      <w:contextualSpacing w:val="1"/>
    </w:pPr>
  </w:style>
  <w:style w:type="character" w:styleId="Ttulo3Car" w:customStyle="1">
    <w:name w:val="Título 3 Car"/>
    <w:basedOn w:val="Fuentedeprrafopredeter"/>
    <w:link w:val="Ttulo3"/>
    <w:uiPriority w:val="9"/>
    <w:rsid w:val="00895567"/>
    <w:rPr>
      <w:rFonts w:ascii="Times New Roman" w:cs="Times New Roman" w:eastAsia="Times New Roman" w:hAnsi="Times New Roman"/>
      <w:b w:val="1"/>
      <w:bCs w:val="1"/>
      <w:sz w:val="27"/>
      <w:szCs w:val="27"/>
    </w:rPr>
  </w:style>
  <w:style w:type="character" w:styleId="Ttulo2Car" w:customStyle="1">
    <w:name w:val="Título 2 Car"/>
    <w:basedOn w:val="Fuentedeprrafopredeter"/>
    <w:link w:val="Ttulo2"/>
    <w:uiPriority w:val="9"/>
    <w:semiHidden w:val="1"/>
    <w:rsid w:val="00F42129"/>
    <w:rPr>
      <w:rFonts w:asciiTheme="majorHAnsi" w:cstheme="majorBidi" w:eastAsiaTheme="majorEastAsia" w:hAnsiTheme="majorHAnsi"/>
      <w:color w:val="2f5496" w:themeColor="accent1" w:themeShade="0000BF"/>
      <w:sz w:val="26"/>
      <w:szCs w:val="26"/>
      <w:lang w:eastAsia="es" w:val="es"/>
    </w:rPr>
  </w:style>
  <w:style w:type="character" w:styleId="Ttulo4Car" w:customStyle="1">
    <w:name w:val="Título 4 Car"/>
    <w:basedOn w:val="Fuentedeprrafopredeter"/>
    <w:link w:val="Ttulo4"/>
    <w:uiPriority w:val="9"/>
    <w:semiHidden w:val="1"/>
    <w:rsid w:val="007B5301"/>
    <w:rPr>
      <w:rFonts w:asciiTheme="majorHAnsi" w:cstheme="majorBidi" w:eastAsiaTheme="majorEastAsia" w:hAnsiTheme="majorHAnsi"/>
      <w:i w:val="1"/>
      <w:iCs w:val="1"/>
      <w:color w:val="2f5496" w:themeColor="accent1" w:themeShade="0000BF"/>
      <w:sz w:val="22"/>
      <w:lang w:eastAsia="es" w:val="es"/>
    </w:rPr>
  </w:style>
  <w:style w:type="character" w:styleId="nfasis">
    <w:name w:val="Emphasis"/>
    <w:basedOn w:val="Fuentedeprrafopredeter"/>
    <w:uiPriority w:val="20"/>
    <w:qFormat w:val="1"/>
    <w:rsid w:val="00B3083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NovaMono-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tZFr5RHAu6oVXj8r+vtCCbVNg==">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2024-10-14T02:33:00Z</dcterms:created>
  <dc:creator>José de Jesús Motta Vargas</dc:creator>
</cp:coreProperties>
</file>